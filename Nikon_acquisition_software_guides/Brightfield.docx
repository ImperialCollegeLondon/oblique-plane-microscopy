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2C2D" w14:textId="56B6CEDB" w:rsidR="00A44E1B" w:rsidRDefault="00A44E1B" w:rsidP="00A44E1B">
      <w:pPr>
        <w:pStyle w:val="Title"/>
      </w:pPr>
      <w:r>
        <w:t>User guide – Brightfield JOBS script</w:t>
      </w:r>
    </w:p>
    <w:p w14:paraId="77FBB34E" w14:textId="77777777" w:rsidR="005F538E" w:rsidRDefault="005F538E" w:rsidP="005F538E"/>
    <w:p w14:paraId="5949BCF8" w14:textId="19449B04" w:rsidR="005F538E" w:rsidRDefault="005F538E" w:rsidP="005F538E">
      <w:r>
        <w:t>Hugh Sparks and Chris Dunsby</w:t>
      </w:r>
    </w:p>
    <w:p w14:paraId="7CE3643C" w14:textId="77777777" w:rsidR="005F538E" w:rsidRDefault="005F538E" w:rsidP="005F538E">
      <w:r>
        <w:t>v1.00</w:t>
      </w:r>
    </w:p>
    <w:p w14:paraId="5C815657" w14:textId="0AD23EB7" w:rsidR="005F538E" w:rsidRPr="005F538E" w:rsidRDefault="005F538E" w:rsidP="00C6641A">
      <w:r>
        <w:t>25/05/2023</w:t>
      </w:r>
    </w:p>
    <w:p w14:paraId="098103BD" w14:textId="450825D5" w:rsidR="0052037E" w:rsidRPr="0052037E" w:rsidRDefault="0052037E" w:rsidP="00C6641A">
      <w:pPr>
        <w:pStyle w:val="Heading1"/>
        <w:rPr>
          <w:b/>
          <w:bCs/>
          <w:u w:val="single"/>
        </w:rPr>
      </w:pPr>
      <w:r w:rsidRPr="00C6641A">
        <w:t>Prerequisites</w:t>
      </w:r>
      <w:r w:rsidRPr="00AE364E">
        <w:rPr>
          <w:b/>
          <w:bCs/>
          <w:u w:val="single"/>
        </w:rPr>
        <w:t xml:space="preserve"> </w:t>
      </w:r>
    </w:p>
    <w:p w14:paraId="7EDF8D9F" w14:textId="0AD8C04B" w:rsidR="00980F54" w:rsidRDefault="0052037E" w:rsidP="00980F54">
      <w:pPr>
        <w:pStyle w:val="ListParagraph"/>
        <w:numPr>
          <w:ilvl w:val="0"/>
          <w:numId w:val="6"/>
        </w:numPr>
      </w:pPr>
      <w:r>
        <w:t xml:space="preserve">You are familiar with NIS-elements </w:t>
      </w:r>
      <w:r w:rsidR="00980F54">
        <w:t>– use the help tool within NIS-</w:t>
      </w:r>
      <w:r w:rsidR="00366705">
        <w:t>E</w:t>
      </w:r>
      <w:r w:rsidR="00980F54">
        <w:t>lements and the NIS-Elements manual.</w:t>
      </w:r>
    </w:p>
    <w:p w14:paraId="288BC033" w14:textId="77777777" w:rsidR="00CB1718" w:rsidRDefault="0052037E" w:rsidP="00C6641A">
      <w:pPr>
        <w:pStyle w:val="Heading1"/>
      </w:pPr>
      <w:bookmarkStart w:id="0" w:name="_Hlk135927473"/>
      <w:r>
        <w:t>Note</w:t>
      </w:r>
      <w:r w:rsidR="00CB1718">
        <w:t>s</w:t>
      </w:r>
    </w:p>
    <w:p w14:paraId="102800B0" w14:textId="025E1D83" w:rsidR="0052037E" w:rsidRDefault="00973A4F" w:rsidP="00C6641A">
      <w:pPr>
        <w:pStyle w:val="ListParagraph"/>
        <w:numPr>
          <w:ilvl w:val="0"/>
          <w:numId w:val="6"/>
        </w:numPr>
      </w:pPr>
      <w:bookmarkStart w:id="1" w:name="_Hlk135927455"/>
      <w:bookmarkEnd w:id="0"/>
      <w:r>
        <w:t>T</w:t>
      </w:r>
      <w:r w:rsidR="0052037E">
        <w:t xml:space="preserve">his script is based on </w:t>
      </w:r>
      <w:r w:rsidR="00A831BF">
        <w:t xml:space="preserve">a </w:t>
      </w:r>
      <w:r w:rsidR="0052037E">
        <w:t>NIS-</w:t>
      </w:r>
      <w:r w:rsidR="00A831BF">
        <w:t>E</w:t>
      </w:r>
      <w:r w:rsidR="0052037E">
        <w:t>lements template JOBS script</w:t>
      </w:r>
      <w:r w:rsidR="0003233C">
        <w:t>.</w:t>
      </w:r>
    </w:p>
    <w:bookmarkEnd w:id="1"/>
    <w:p w14:paraId="69AF0F97" w14:textId="4BEBD4AC" w:rsidR="0052037E" w:rsidRDefault="00017875" w:rsidP="00CB1718">
      <w:pPr>
        <w:pStyle w:val="ListParagraph"/>
        <w:numPr>
          <w:ilvl w:val="0"/>
          <w:numId w:val="6"/>
        </w:numPr>
      </w:pPr>
      <w:r>
        <w:t>This script uses</w:t>
      </w:r>
      <w:r w:rsidR="0052037E">
        <w:t xml:space="preserve"> a </w:t>
      </w:r>
      <w:r>
        <w:t xml:space="preserve">NIS-Elements </w:t>
      </w:r>
      <w:r w:rsidR="0052037E">
        <w:t xml:space="preserve">‘Wizard’ that guides the user to define important parameters before the script </w:t>
      </w:r>
      <w:r>
        <w:t>is run</w:t>
      </w:r>
      <w:r w:rsidR="0052037E">
        <w:t>.</w:t>
      </w:r>
    </w:p>
    <w:p w14:paraId="10E6FDAE" w14:textId="55950E6C" w:rsidR="00973A4F" w:rsidRDefault="00973A4F" w:rsidP="00C6641A">
      <w:pPr>
        <w:pStyle w:val="ListParagraph"/>
        <w:numPr>
          <w:ilvl w:val="0"/>
          <w:numId w:val="6"/>
        </w:numPr>
      </w:pPr>
      <w:bookmarkStart w:id="2" w:name="_Hlk135927465"/>
      <w:r>
        <w:t>The NIS-Elements help tool helps explain how you can use JOBS scripts and gives examples of why they are useful.</w:t>
      </w:r>
    </w:p>
    <w:bookmarkEnd w:id="2"/>
    <w:p w14:paraId="51F789CA" w14:textId="77777777" w:rsidR="0052037E" w:rsidRDefault="0052037E" w:rsidP="0052037E">
      <w:pPr>
        <w:pStyle w:val="Heading1"/>
      </w:pPr>
      <w:r>
        <w:t>Introduction</w:t>
      </w:r>
    </w:p>
    <w:p w14:paraId="206DE19A" w14:textId="0312A53F" w:rsidR="0052037E" w:rsidRPr="00C6641A" w:rsidRDefault="0052037E" w:rsidP="0052037E">
      <w:r w:rsidRPr="00C6641A">
        <w:t>This script loops over a</w:t>
      </w:r>
      <w:r w:rsidR="00C2303A" w:rsidRPr="00C6641A">
        <w:t xml:space="preserve"> previously defined</w:t>
      </w:r>
      <w:r w:rsidRPr="00C6641A">
        <w:t xml:space="preserve"> position list and acquires brightfield images from a single z-plane</w:t>
      </w:r>
      <w:r w:rsidR="00C2303A" w:rsidRPr="00C6641A">
        <w:t xml:space="preserve"> at each position</w:t>
      </w:r>
      <w:r w:rsidRPr="00C6641A">
        <w:t xml:space="preserve">. This </w:t>
      </w:r>
      <w:r w:rsidR="00C2303A" w:rsidRPr="00C6641A">
        <w:t xml:space="preserve">script </w:t>
      </w:r>
      <w:r w:rsidRPr="00C6641A">
        <w:t xml:space="preserve">could also </w:t>
      </w:r>
      <w:r w:rsidR="00C2303A" w:rsidRPr="00C6641A">
        <w:t>be used to acquire</w:t>
      </w:r>
      <w:r w:rsidRPr="00C6641A">
        <w:t xml:space="preserve"> </w:t>
      </w:r>
      <w:r w:rsidR="00C2303A" w:rsidRPr="00C6641A">
        <w:t>epi-</w:t>
      </w:r>
      <w:r w:rsidRPr="00C6641A">
        <w:t>fluorescence images by choosing a different wide-field imaging mode</w:t>
      </w:r>
      <w:r w:rsidR="00C2303A" w:rsidRPr="00C6641A">
        <w:t xml:space="preserve"> within NIS-Elements</w:t>
      </w:r>
      <w:r w:rsidRPr="00C6641A">
        <w:t>.</w:t>
      </w:r>
      <w:r w:rsidR="003C2DE2" w:rsidRPr="00C6641A">
        <w:t xml:space="preserve"> This can be used to </w:t>
      </w:r>
      <w:r w:rsidR="00C2303A" w:rsidRPr="00C6641A">
        <w:t xml:space="preserve">achieve </w:t>
      </w:r>
      <w:r w:rsidR="003C2DE2" w:rsidRPr="00C6641A">
        <w:t>timelapse imaging</w:t>
      </w:r>
      <w:r w:rsidR="00C2303A" w:rsidRPr="00C6641A">
        <w:t xml:space="preserve"> of multiple </w:t>
      </w:r>
      <w:r w:rsidR="00DA1CC5" w:rsidRPr="00C6641A">
        <w:t xml:space="preserve">sample </w:t>
      </w:r>
      <w:r w:rsidR="00C2303A" w:rsidRPr="00C6641A">
        <w:t>positions</w:t>
      </w:r>
      <w:r w:rsidR="003C2DE2" w:rsidRPr="00C6641A">
        <w:t>. I</w:t>
      </w:r>
      <w:r w:rsidR="00BC665C" w:rsidRPr="00C6641A">
        <w:t>t</w:t>
      </w:r>
      <w:r w:rsidR="003C2DE2" w:rsidRPr="00C6641A">
        <w:t xml:space="preserve"> </w:t>
      </w:r>
      <w:r w:rsidR="00BC665C" w:rsidRPr="00C6641A">
        <w:t xml:space="preserve">is commonly </w:t>
      </w:r>
      <w:r w:rsidR="003C2DE2" w:rsidRPr="00C6641A">
        <w:t>use</w:t>
      </w:r>
      <w:r w:rsidR="00BC665C" w:rsidRPr="00C6641A">
        <w:t>d</w:t>
      </w:r>
      <w:r w:rsidR="003C2DE2" w:rsidRPr="00C6641A">
        <w:t xml:space="preserve"> for </w:t>
      </w:r>
      <w:r w:rsidR="00BC665C" w:rsidRPr="00C6641A">
        <w:t xml:space="preserve">acquiring wide-field images </w:t>
      </w:r>
      <w:r w:rsidR="003C2DE2" w:rsidRPr="00C6641A">
        <w:t xml:space="preserve">before and after </w:t>
      </w:r>
      <w:proofErr w:type="spellStart"/>
      <w:r w:rsidR="003C2DE2" w:rsidRPr="00C6641A">
        <w:t>dOPM</w:t>
      </w:r>
      <w:proofErr w:type="spellEnd"/>
      <w:r w:rsidR="003C2DE2" w:rsidRPr="00C6641A">
        <w:t xml:space="preserve"> timelapse imaging to </w:t>
      </w:r>
      <w:r w:rsidR="00BC665C" w:rsidRPr="00C6641A">
        <w:t xml:space="preserve">obtain complementary </w:t>
      </w:r>
      <w:r w:rsidR="003C2DE2" w:rsidRPr="00C6641A">
        <w:t xml:space="preserve">brightfield information of </w:t>
      </w:r>
      <w:r w:rsidR="00DA1CC5" w:rsidRPr="00C6641A">
        <w:t>each position in the sample</w:t>
      </w:r>
      <w:r w:rsidR="003C2DE2" w:rsidRPr="00C6641A">
        <w:t>.</w:t>
      </w:r>
    </w:p>
    <w:p w14:paraId="69EF66CF" w14:textId="0F7BD860" w:rsidR="0052037E" w:rsidRDefault="0052037E" w:rsidP="0052037E">
      <w:pPr>
        <w:rPr>
          <w:rStyle w:val="Heading1Char"/>
        </w:rPr>
      </w:pPr>
      <w:bookmarkStart w:id="3" w:name="_Toc135662729"/>
      <w:r w:rsidRPr="00E6441F">
        <w:rPr>
          <w:rStyle w:val="Heading1Char"/>
        </w:rPr>
        <w:t xml:space="preserve">Run </w:t>
      </w:r>
      <w:r>
        <w:rPr>
          <w:rStyle w:val="Heading1Char"/>
        </w:rPr>
        <w:t>Brightfield</w:t>
      </w:r>
      <w:r w:rsidRPr="00E6441F">
        <w:rPr>
          <w:rStyle w:val="Heading1Char"/>
        </w:rPr>
        <w:t xml:space="preserve"> JOBS script</w:t>
      </w:r>
      <w:bookmarkEnd w:id="3"/>
    </w:p>
    <w:p w14:paraId="1D28A14F" w14:textId="27671705" w:rsidR="0052037E" w:rsidRDefault="0052037E" w:rsidP="0052037E">
      <w:pPr>
        <w:rPr>
          <w:sz w:val="24"/>
          <w:szCs w:val="24"/>
        </w:rPr>
      </w:pPr>
      <w:r>
        <w:rPr>
          <w:rStyle w:val="Heading1Char"/>
          <w:noProof/>
        </w:rPr>
        <w:drawing>
          <wp:inline distT="0" distB="0" distL="0" distR="0" wp14:anchorId="07AF8656" wp14:editId="6D27E6D5">
            <wp:extent cx="2358189" cy="158674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152" cy="159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7512" w14:textId="02C02E67" w:rsidR="003C2DE2" w:rsidRDefault="003C2DE2" w:rsidP="003C2DE2">
      <w:pPr>
        <w:pStyle w:val="ListParagraph"/>
        <w:numPr>
          <w:ilvl w:val="0"/>
          <w:numId w:val="5"/>
        </w:numPr>
      </w:pPr>
      <w:r>
        <w:t>Run the ‘Brightfield’ JOBS script</w:t>
      </w:r>
    </w:p>
    <w:p w14:paraId="2337F04F" w14:textId="7D1B7A65" w:rsidR="003C2DE2" w:rsidRDefault="003C2DE2" w:rsidP="003C2DE2">
      <w:pPr>
        <w:pStyle w:val="ListParagraph"/>
        <w:numPr>
          <w:ilvl w:val="0"/>
          <w:numId w:val="5"/>
        </w:numPr>
      </w:pPr>
      <w:r>
        <w:t xml:space="preserve">Use the NIS-Elements help tool </w:t>
      </w:r>
      <w:r w:rsidR="00DA1CC5">
        <w:t>for help on:</w:t>
      </w:r>
    </w:p>
    <w:p w14:paraId="5A16A4A7" w14:textId="4B9F2902" w:rsidR="00C6641A" w:rsidRDefault="003C2DE2" w:rsidP="00C6641A">
      <w:pPr>
        <w:pStyle w:val="ListParagraph"/>
        <w:numPr>
          <w:ilvl w:val="1"/>
          <w:numId w:val="5"/>
        </w:numPr>
      </w:pPr>
      <w:r>
        <w:t>Us</w:t>
      </w:r>
      <w:r w:rsidR="00DA1CC5">
        <w:t>ing</w:t>
      </w:r>
      <w:r>
        <w:t xml:space="preserve"> JOBS </w:t>
      </w:r>
      <w:r w:rsidR="00DA1CC5">
        <w:t>E</w:t>
      </w:r>
      <w:r>
        <w:t>xplorer</w:t>
      </w:r>
    </w:p>
    <w:p w14:paraId="33F4FE61" w14:textId="31AAE75D" w:rsidR="00C6641A" w:rsidRDefault="00C6641A" w:rsidP="00C6641A"/>
    <w:p w14:paraId="047A95F2" w14:textId="77777777" w:rsidR="00C6641A" w:rsidRPr="003C2DE2" w:rsidRDefault="00C6641A" w:rsidP="00C6641A"/>
    <w:p w14:paraId="15309B17" w14:textId="7496F688" w:rsidR="0052037E" w:rsidRDefault="0052037E" w:rsidP="0052037E">
      <w:pPr>
        <w:pStyle w:val="Heading1"/>
      </w:pPr>
      <w:bookmarkStart w:id="4" w:name="_Toc135663486"/>
      <w:r>
        <w:lastRenderedPageBreak/>
        <w:t xml:space="preserve">Set </w:t>
      </w:r>
      <w:proofErr w:type="spellStart"/>
      <w:r>
        <w:t>z_retract</w:t>
      </w:r>
      <w:proofErr w:type="spellEnd"/>
      <w:r>
        <w:t xml:space="preserve"> parameter</w:t>
      </w:r>
      <w:bookmarkEnd w:id="4"/>
    </w:p>
    <w:p w14:paraId="4CEBF051" w14:textId="77777777" w:rsidR="0052037E" w:rsidRPr="0052037E" w:rsidRDefault="0052037E" w:rsidP="0052037E"/>
    <w:p w14:paraId="0C54BA8C" w14:textId="75AC8890" w:rsidR="0052037E" w:rsidRDefault="0052037E" w:rsidP="0052037E">
      <w:r>
        <w:rPr>
          <w:noProof/>
        </w:rPr>
        <w:drawing>
          <wp:inline distT="0" distB="0" distL="0" distR="0" wp14:anchorId="68D3834E" wp14:editId="12250487">
            <wp:extent cx="2502568" cy="231572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194" cy="232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A90B" w14:textId="1FA30091" w:rsidR="00040692" w:rsidRDefault="00040692" w:rsidP="00C6641A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z_retract</w:t>
      </w:r>
      <w:proofErr w:type="spellEnd"/>
      <w:r>
        <w:t xml:space="preserve"> variable specifies how far the microscope objective is retracted from the </w:t>
      </w:r>
      <w:r w:rsidR="00DE70E9">
        <w:t xml:space="preserve">Ti2 </w:t>
      </w:r>
      <w:proofErr w:type="spellStart"/>
      <w:r w:rsidR="00DE70E9">
        <w:t>ZDrive</w:t>
      </w:r>
      <w:proofErr w:type="spellEnd"/>
      <w:r w:rsidR="00DE70E9">
        <w:t xml:space="preserve"> </w:t>
      </w:r>
      <w:r w:rsidR="00A868F5">
        <w:t xml:space="preserve">value of the current </w:t>
      </w:r>
      <w:r w:rsidR="00DE70E9">
        <w:t>position</w:t>
      </w:r>
      <w:r w:rsidR="00A868F5">
        <w:t xml:space="preserve"> </w:t>
      </w:r>
      <w:r w:rsidR="00D27B1B">
        <w:t xml:space="preserve">before moving </w:t>
      </w:r>
      <w:r w:rsidR="008A02C8">
        <w:t>to the next position in the position list.</w:t>
      </w:r>
    </w:p>
    <w:p w14:paraId="08A0B204" w14:textId="4FBFF157" w:rsidR="0052037E" w:rsidRDefault="0052037E" w:rsidP="00C6641A">
      <w:pPr>
        <w:pStyle w:val="ListParagraph"/>
        <w:numPr>
          <w:ilvl w:val="0"/>
          <w:numId w:val="5"/>
        </w:numPr>
      </w:pPr>
      <w:r>
        <w:t xml:space="preserve">Set the </w:t>
      </w:r>
      <w:proofErr w:type="spellStart"/>
      <w:r>
        <w:t>z_retract</w:t>
      </w:r>
      <w:proofErr w:type="spellEnd"/>
      <w:r>
        <w:t xml:space="preserve"> variable to a number that avoids the chance of the objective colliding with the plate during stage movements.</w:t>
      </w:r>
      <w:r w:rsidR="008A02C8">
        <w:t xml:space="preserve"> The value should be higher if you know that the base of the plate is not flat.</w:t>
      </w:r>
    </w:p>
    <w:p w14:paraId="76FFF9F7" w14:textId="40A7428E" w:rsidR="0052037E" w:rsidRPr="0052037E" w:rsidRDefault="008A02C8" w:rsidP="00C6641A">
      <w:pPr>
        <w:pStyle w:val="ListParagraph"/>
        <w:numPr>
          <w:ilvl w:val="0"/>
          <w:numId w:val="5"/>
        </w:numPr>
      </w:pPr>
      <w:r>
        <w:t xml:space="preserve">We recommend </w:t>
      </w:r>
      <w:r w:rsidR="0052037E">
        <w:t xml:space="preserve">a conservative </w:t>
      </w:r>
      <w:r>
        <w:t xml:space="preserve">value of </w:t>
      </w:r>
      <w:r w:rsidR="0052037E">
        <w:t>300</w:t>
      </w:r>
      <w:r>
        <w:t xml:space="preserve"> </w:t>
      </w:r>
      <w:r w:rsidR="0052037E" w:rsidRPr="00C6641A">
        <w:t>µm</w:t>
      </w:r>
      <w:r w:rsidRPr="00C6641A">
        <w:t>,</w:t>
      </w:r>
      <w:r w:rsidR="0052037E" w:rsidRPr="00C6641A">
        <w:t xml:space="preserve"> but </w:t>
      </w:r>
      <w:r w:rsidRPr="00C6641A">
        <w:t xml:space="preserve">this </w:t>
      </w:r>
      <w:r w:rsidR="0052037E" w:rsidRPr="00C6641A">
        <w:t>depends on the plate being used – see JOBS script ‘</w:t>
      </w:r>
      <w:proofErr w:type="spellStart"/>
      <w:r w:rsidR="0052037E" w:rsidRPr="00C6641A">
        <w:t>GetPlateZProfile</w:t>
      </w:r>
      <w:proofErr w:type="spellEnd"/>
      <w:r w:rsidR="0052037E" w:rsidRPr="00C6641A">
        <w:t>’ for a way to measure plate flatness.</w:t>
      </w:r>
    </w:p>
    <w:p w14:paraId="08FBE38D" w14:textId="455D3C15" w:rsidR="0052037E" w:rsidRDefault="0052037E" w:rsidP="0052037E">
      <w:pPr>
        <w:pStyle w:val="Heading1"/>
      </w:pPr>
      <w:bookmarkStart w:id="5" w:name="_Toc135663487"/>
      <w:r>
        <w:t xml:space="preserve">Load </w:t>
      </w:r>
      <w:r w:rsidR="00C35B92">
        <w:t xml:space="preserve">a </w:t>
      </w:r>
      <w:r>
        <w:t>position list to iterate over</w:t>
      </w:r>
      <w:bookmarkEnd w:id="5"/>
    </w:p>
    <w:p w14:paraId="7546F740" w14:textId="4EEE7747" w:rsidR="0052037E" w:rsidRDefault="0052037E" w:rsidP="0052037E">
      <w:r>
        <w:rPr>
          <w:noProof/>
        </w:rPr>
        <w:drawing>
          <wp:inline distT="0" distB="0" distL="0" distR="0" wp14:anchorId="20761292" wp14:editId="6E39990C">
            <wp:extent cx="3673890" cy="241103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63" cy="241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BC01" w14:textId="19B8D580" w:rsidR="0052037E" w:rsidRPr="00C6641A" w:rsidRDefault="00C35B92" w:rsidP="00C6641A">
      <w:pPr>
        <w:pStyle w:val="ListParagraph"/>
        <w:numPr>
          <w:ilvl w:val="0"/>
          <w:numId w:val="5"/>
        </w:numPr>
      </w:pPr>
      <w:r w:rsidRPr="00C6641A">
        <w:t>L</w:t>
      </w:r>
      <w:r w:rsidR="0052037E" w:rsidRPr="00C6641A">
        <w:t xml:space="preserve">oad </w:t>
      </w:r>
      <w:r w:rsidRPr="00C6641A">
        <w:t>a previously saved .</w:t>
      </w:r>
      <w:r w:rsidR="0052037E" w:rsidRPr="00C6641A">
        <w:t xml:space="preserve">xml or </w:t>
      </w:r>
      <w:r w:rsidRPr="00C6641A">
        <w:t>.</w:t>
      </w:r>
      <w:r w:rsidR="0052037E" w:rsidRPr="00C6641A">
        <w:t>csv file</w:t>
      </w:r>
      <w:r w:rsidRPr="00C6641A">
        <w:t xml:space="preserve"> position list</w:t>
      </w:r>
      <w:r w:rsidR="00861D6F" w:rsidRPr="00C6641A">
        <w:t>.</w:t>
      </w:r>
    </w:p>
    <w:p w14:paraId="4555BC18" w14:textId="77777777" w:rsidR="00C6641A" w:rsidRDefault="00C6641A" w:rsidP="0052037E">
      <w:pPr>
        <w:rPr>
          <w:rStyle w:val="Heading1Char"/>
        </w:rPr>
      </w:pPr>
      <w:bookmarkStart w:id="6" w:name="_Toc135662732"/>
    </w:p>
    <w:p w14:paraId="06441D99" w14:textId="77777777" w:rsidR="00C6641A" w:rsidRDefault="00C6641A" w:rsidP="0052037E">
      <w:pPr>
        <w:rPr>
          <w:rStyle w:val="Heading1Char"/>
        </w:rPr>
      </w:pPr>
    </w:p>
    <w:p w14:paraId="619A0515" w14:textId="77777777" w:rsidR="00C6641A" w:rsidRDefault="00C6641A" w:rsidP="0052037E">
      <w:pPr>
        <w:rPr>
          <w:rStyle w:val="Heading1Char"/>
        </w:rPr>
      </w:pPr>
    </w:p>
    <w:p w14:paraId="53ABFD35" w14:textId="380CE42B" w:rsidR="0052037E" w:rsidRDefault="0052037E" w:rsidP="0052037E">
      <w:pPr>
        <w:rPr>
          <w:rStyle w:val="Heading1Char"/>
        </w:rPr>
      </w:pPr>
      <w:r w:rsidRPr="000D07E5">
        <w:rPr>
          <w:rStyle w:val="Heading1Char"/>
        </w:rPr>
        <w:lastRenderedPageBreak/>
        <w:t>Set time</w:t>
      </w:r>
      <w:r w:rsidR="00861D6F">
        <w:rPr>
          <w:rStyle w:val="Heading1Char"/>
        </w:rPr>
        <w:t>-</w:t>
      </w:r>
      <w:r w:rsidRPr="000D07E5">
        <w:rPr>
          <w:rStyle w:val="Heading1Char"/>
        </w:rPr>
        <w:t>lapse parameters</w:t>
      </w:r>
      <w:bookmarkEnd w:id="6"/>
    </w:p>
    <w:p w14:paraId="5BFBA40C" w14:textId="38392981" w:rsidR="0052037E" w:rsidRDefault="0052037E" w:rsidP="0052037E">
      <w:r>
        <w:rPr>
          <w:rStyle w:val="Heading1Char"/>
          <w:noProof/>
        </w:rPr>
        <w:drawing>
          <wp:inline distT="0" distB="0" distL="0" distR="0" wp14:anchorId="4E90F85A" wp14:editId="065B1640">
            <wp:extent cx="4987727" cy="295976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814" cy="296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53520" w14:textId="53B9F41D" w:rsidR="00861D6F" w:rsidRPr="00C6641A" w:rsidRDefault="00861D6F" w:rsidP="00C6641A">
      <w:pPr>
        <w:pStyle w:val="ListParagraph"/>
        <w:numPr>
          <w:ilvl w:val="0"/>
          <w:numId w:val="5"/>
        </w:numPr>
      </w:pPr>
      <w:r w:rsidRPr="00C6641A">
        <w:t>C</w:t>
      </w:r>
      <w:r w:rsidR="0052037E" w:rsidRPr="00C6641A">
        <w:t xml:space="preserve">hoose whether </w:t>
      </w:r>
      <w:r w:rsidRPr="00C6641A">
        <w:t xml:space="preserve">to do </w:t>
      </w:r>
      <w:r w:rsidR="0052037E" w:rsidRPr="00C6641A">
        <w:t xml:space="preserve">time-lapse </w:t>
      </w:r>
      <w:r w:rsidRPr="00C6641A">
        <w:t xml:space="preserve">imaging </w:t>
      </w:r>
      <w:r w:rsidR="0052037E" w:rsidRPr="00C6641A">
        <w:t>or not</w:t>
      </w:r>
      <w:r w:rsidRPr="00C6641A">
        <w:t>.</w:t>
      </w:r>
    </w:p>
    <w:p w14:paraId="6630FCC7" w14:textId="75CAE9ED" w:rsidR="0052037E" w:rsidRPr="00C6641A" w:rsidRDefault="00861D6F" w:rsidP="00C6641A">
      <w:pPr>
        <w:pStyle w:val="ListParagraph"/>
        <w:numPr>
          <w:ilvl w:val="0"/>
          <w:numId w:val="5"/>
        </w:numPr>
      </w:pPr>
      <w:r w:rsidRPr="00C6641A">
        <w:t>If you choose time-lapse imaging, define</w:t>
      </w:r>
      <w:r w:rsidR="00AA27B6" w:rsidRPr="00C6641A">
        <w:t xml:space="preserve"> </w:t>
      </w:r>
      <w:r w:rsidR="0052037E" w:rsidRPr="00C6641A">
        <w:t>the</w:t>
      </w:r>
      <w:r w:rsidR="00455BE6" w:rsidRPr="00C6641A">
        <w:t xml:space="preserve"> desired</w:t>
      </w:r>
      <w:r w:rsidR="0052037E" w:rsidRPr="00C6641A">
        <w:t xml:space="preserve"> </w:t>
      </w:r>
      <w:r w:rsidR="00455BE6" w:rsidRPr="00C6641A">
        <w:t>time between images</w:t>
      </w:r>
      <w:r w:rsidR="00764174" w:rsidRPr="00C6641A">
        <w:t xml:space="preserve"> in the time-series</w:t>
      </w:r>
      <w:r w:rsidR="00AA27B6" w:rsidRPr="00C6641A">
        <w:t>.</w:t>
      </w:r>
    </w:p>
    <w:p w14:paraId="005E3A4F" w14:textId="0FD9D97E" w:rsidR="0052037E" w:rsidRPr="00C6641A" w:rsidRDefault="00455BE6" w:rsidP="00C6641A">
      <w:pPr>
        <w:pStyle w:val="ListParagraph"/>
        <w:numPr>
          <w:ilvl w:val="0"/>
          <w:numId w:val="5"/>
        </w:numPr>
      </w:pPr>
      <w:r w:rsidRPr="00C6641A">
        <w:t xml:space="preserve">Ensure that the </w:t>
      </w:r>
      <w:r w:rsidR="00764174" w:rsidRPr="00C6641A">
        <w:t>time between images is</w:t>
      </w:r>
      <w:r w:rsidR="0052037E" w:rsidRPr="00C6641A">
        <w:t xml:space="preserve"> longer than time </w:t>
      </w:r>
      <w:r w:rsidR="00764174" w:rsidRPr="00C6641A">
        <w:t xml:space="preserve">taken to image all </w:t>
      </w:r>
      <w:r w:rsidR="0052037E" w:rsidRPr="00C6641A">
        <w:t>position</w:t>
      </w:r>
      <w:r w:rsidR="00764174" w:rsidRPr="00C6641A">
        <w:t>s in the position</w:t>
      </w:r>
      <w:r w:rsidR="0052037E" w:rsidRPr="00C6641A">
        <w:t xml:space="preserve"> list</w:t>
      </w:r>
      <w:r w:rsidR="00764174" w:rsidRPr="00C6641A">
        <w:t>.</w:t>
      </w:r>
    </w:p>
    <w:p w14:paraId="03FA08C4" w14:textId="155F2E6F" w:rsidR="0052037E" w:rsidRDefault="0052037E" w:rsidP="00C6641A">
      <w:pPr>
        <w:pStyle w:val="ListParagraph"/>
        <w:numPr>
          <w:ilvl w:val="0"/>
          <w:numId w:val="5"/>
        </w:numPr>
      </w:pPr>
      <w:r w:rsidRPr="00C6641A">
        <w:t>Use the NIS-Elements</w:t>
      </w:r>
      <w:r w:rsidRPr="00C6641A">
        <w:rPr>
          <w:lang w:eastAsia="en-GB"/>
        </w:rPr>
        <w:t xml:space="preserve"> help tool to understand timing requirements in time</w:t>
      </w:r>
      <w:r w:rsidR="00CC0602" w:rsidRPr="00C6641A">
        <w:rPr>
          <w:lang w:eastAsia="en-GB"/>
        </w:rPr>
        <w:t>-</w:t>
      </w:r>
      <w:r w:rsidRPr="00C6641A">
        <w:rPr>
          <w:lang w:eastAsia="en-GB"/>
        </w:rPr>
        <w:t>lapse imaging</w:t>
      </w:r>
      <w:r w:rsidR="00CC0602" w:rsidRPr="00C6641A">
        <w:rPr>
          <w:lang w:eastAsia="en-GB"/>
        </w:rPr>
        <w:t>.</w:t>
      </w:r>
    </w:p>
    <w:p w14:paraId="285DA4C0" w14:textId="529C57C9" w:rsidR="0052037E" w:rsidRDefault="0052037E" w:rsidP="0052037E">
      <w:pPr>
        <w:pStyle w:val="Heading1"/>
      </w:pPr>
      <w:r>
        <w:t xml:space="preserve">Define wide-field imaging </w:t>
      </w:r>
    </w:p>
    <w:p w14:paraId="52E0AD2F" w14:textId="769CD7FE" w:rsidR="0052037E" w:rsidRDefault="0052037E" w:rsidP="0052037E">
      <w:r>
        <w:rPr>
          <w:noProof/>
        </w:rPr>
        <w:drawing>
          <wp:inline distT="0" distB="0" distL="0" distR="0" wp14:anchorId="35B3BDE1" wp14:editId="7EBD7D9B">
            <wp:extent cx="3296653" cy="302308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456" cy="303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7113F" w14:textId="3977F531" w:rsidR="003C2DE2" w:rsidRDefault="00CC0602" w:rsidP="003C2DE2">
      <w:pPr>
        <w:pStyle w:val="ListParagraph"/>
        <w:numPr>
          <w:ilvl w:val="0"/>
          <w:numId w:val="4"/>
        </w:numPr>
      </w:pPr>
      <w:r>
        <w:t>A</w:t>
      </w:r>
      <w:r w:rsidR="003C2DE2">
        <w:t>n embedded ‘</w:t>
      </w:r>
      <w:proofErr w:type="spellStart"/>
      <w:r w:rsidR="003C2DE2">
        <w:t>NDAcquisition</w:t>
      </w:r>
      <w:proofErr w:type="spellEnd"/>
      <w:r w:rsidR="003C2DE2">
        <w:t xml:space="preserve">’ </w:t>
      </w:r>
      <w:r>
        <w:t xml:space="preserve">is used </w:t>
      </w:r>
      <w:r w:rsidR="003C2DE2">
        <w:t>to define the acquisition</w:t>
      </w:r>
      <w:r>
        <w:t xml:space="preserve"> parameters at each position</w:t>
      </w:r>
      <w:r w:rsidR="003C2DE2">
        <w:t xml:space="preserve">. </w:t>
      </w:r>
      <w:r w:rsidR="003D297B">
        <w:t>The screenshot shown above shows the configuration for</w:t>
      </w:r>
      <w:r w:rsidR="003C2DE2">
        <w:t xml:space="preserve"> </w:t>
      </w:r>
      <w:proofErr w:type="gramStart"/>
      <w:r w:rsidR="003C2DE2">
        <w:t>wide-field</w:t>
      </w:r>
      <w:proofErr w:type="gramEnd"/>
      <w:r w:rsidR="003C2DE2">
        <w:t xml:space="preserve"> brightfield imag</w:t>
      </w:r>
      <w:r w:rsidR="003D297B">
        <w:t>ing,</w:t>
      </w:r>
      <w:r w:rsidR="003C2DE2">
        <w:t xml:space="preserve"> but </w:t>
      </w:r>
      <w:r w:rsidR="003D297B">
        <w:t xml:space="preserve">this </w:t>
      </w:r>
      <w:r w:rsidR="003C2DE2">
        <w:t>could be changed to something else</w:t>
      </w:r>
      <w:r w:rsidR="003D297B">
        <w:t xml:space="preserve"> if required</w:t>
      </w:r>
      <w:r w:rsidR="003C2DE2">
        <w:t>.</w:t>
      </w:r>
    </w:p>
    <w:p w14:paraId="6B6DDFA6" w14:textId="4638E50E" w:rsidR="0052037E" w:rsidRPr="0052037E" w:rsidRDefault="0052037E" w:rsidP="0052037E">
      <w:pPr>
        <w:pStyle w:val="Heading1"/>
      </w:pPr>
      <w:r>
        <w:lastRenderedPageBreak/>
        <w:t>Run acquisition</w:t>
      </w:r>
    </w:p>
    <w:p w14:paraId="760E9456" w14:textId="70F47541" w:rsidR="0052037E" w:rsidRDefault="0052037E" w:rsidP="0052037E">
      <w:r>
        <w:rPr>
          <w:noProof/>
        </w:rPr>
        <w:drawing>
          <wp:inline distT="0" distB="0" distL="0" distR="0" wp14:anchorId="4FC59EDA" wp14:editId="15B018AA">
            <wp:extent cx="3729789" cy="2909683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168" cy="291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0EF7" w14:textId="336AC130" w:rsidR="003C2DE2" w:rsidRPr="003C2DE2" w:rsidRDefault="003C2DE2" w:rsidP="003C2DE2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Run the acquisition – </w:t>
      </w:r>
      <w:r w:rsidR="00560632">
        <w:t xml:space="preserve">this </w:t>
      </w:r>
      <w:r>
        <w:t xml:space="preserve">collects a single image from each </w:t>
      </w:r>
      <w:proofErr w:type="spellStart"/>
      <w:r>
        <w:t>xyz</w:t>
      </w:r>
      <w:proofErr w:type="spellEnd"/>
      <w:r>
        <w:t xml:space="preserve"> location</w:t>
      </w:r>
      <w:r w:rsidR="000D5FA2">
        <w:t>.</w:t>
      </w:r>
    </w:p>
    <w:p w14:paraId="414ACDEA" w14:textId="02F45CD2" w:rsidR="003C2DE2" w:rsidRPr="00C6641A" w:rsidRDefault="003C2DE2" w:rsidP="00C6641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Typically, </w:t>
      </w:r>
      <w:r w:rsidR="00C6641A">
        <w:t>this script runs quickly if using</w:t>
      </w:r>
      <w:r>
        <w:t xml:space="preserve"> brightfield </w:t>
      </w:r>
      <w:r w:rsidR="00C6641A">
        <w:t xml:space="preserve">imaging </w:t>
      </w:r>
      <w:r>
        <w:t xml:space="preserve">and gives snapshot of </w:t>
      </w:r>
      <w:proofErr w:type="spellStart"/>
      <w:r>
        <w:t>xyz</w:t>
      </w:r>
      <w:proofErr w:type="spellEnd"/>
      <w:r>
        <w:t xml:space="preserve"> position list and whether they match up with regions of interest</w:t>
      </w:r>
      <w:r w:rsidR="000D5FA2">
        <w:t>.</w:t>
      </w:r>
    </w:p>
    <w:p w14:paraId="782B86AD" w14:textId="23890E9F" w:rsidR="0052037E" w:rsidRDefault="0052037E" w:rsidP="00C6641A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 xml:space="preserve">Script </w:t>
      </w:r>
      <w:r w:rsidRPr="00793CC4">
        <w:rPr>
          <w:b/>
          <w:bCs/>
          <w:u w:val="single"/>
        </w:rPr>
        <w:t>Assumptions</w:t>
      </w:r>
    </w:p>
    <w:p w14:paraId="5B5176D9" w14:textId="29811C4E" w:rsidR="0052037E" w:rsidRPr="00785E17" w:rsidRDefault="00A23AF6" w:rsidP="00785E17">
      <w:pPr>
        <w:pStyle w:val="ListParagraph"/>
        <w:numPr>
          <w:ilvl w:val="0"/>
          <w:numId w:val="4"/>
        </w:numPr>
        <w:rPr>
          <w:b/>
          <w:bCs/>
        </w:rPr>
      </w:pPr>
      <w:r w:rsidRPr="00785E17">
        <w:rPr>
          <w:b/>
          <w:bCs/>
        </w:rPr>
        <w:t xml:space="preserve">That a </w:t>
      </w:r>
      <w:r w:rsidR="0052037E" w:rsidRPr="00785E17">
        <w:rPr>
          <w:b/>
          <w:bCs/>
        </w:rPr>
        <w:t>position list</w:t>
      </w:r>
      <w:r w:rsidRPr="00785E17">
        <w:rPr>
          <w:b/>
          <w:bCs/>
        </w:rPr>
        <w:t xml:space="preserve"> has already been defined and saved.</w:t>
      </w:r>
    </w:p>
    <w:p w14:paraId="01F32B12" w14:textId="77777777" w:rsidR="00C97380" w:rsidRDefault="00C97380"/>
    <w:sectPr w:rsidR="00C97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927"/>
    <w:multiLevelType w:val="multilevel"/>
    <w:tmpl w:val="4568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1287C"/>
    <w:multiLevelType w:val="hybridMultilevel"/>
    <w:tmpl w:val="58F65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03AA0"/>
    <w:multiLevelType w:val="hybridMultilevel"/>
    <w:tmpl w:val="413643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C5AE2"/>
    <w:multiLevelType w:val="hybridMultilevel"/>
    <w:tmpl w:val="3BA47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C55AE"/>
    <w:multiLevelType w:val="hybridMultilevel"/>
    <w:tmpl w:val="80280B22"/>
    <w:lvl w:ilvl="0" w:tplc="12383EB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E1B82"/>
    <w:multiLevelType w:val="hybridMultilevel"/>
    <w:tmpl w:val="C5FE2538"/>
    <w:lvl w:ilvl="0" w:tplc="12383EB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710086">
    <w:abstractNumId w:val="4"/>
  </w:num>
  <w:num w:numId="2" w16cid:durableId="146897253">
    <w:abstractNumId w:val="5"/>
  </w:num>
  <w:num w:numId="3" w16cid:durableId="1029913887">
    <w:abstractNumId w:val="0"/>
  </w:num>
  <w:num w:numId="4" w16cid:durableId="1750955120">
    <w:abstractNumId w:val="3"/>
  </w:num>
  <w:num w:numId="5" w16cid:durableId="1803039811">
    <w:abstractNumId w:val="1"/>
  </w:num>
  <w:num w:numId="6" w16cid:durableId="706835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1F"/>
    <w:rsid w:val="00017875"/>
    <w:rsid w:val="0003233C"/>
    <w:rsid w:val="00040692"/>
    <w:rsid w:val="000D5FA2"/>
    <w:rsid w:val="00366705"/>
    <w:rsid w:val="003C2DE2"/>
    <w:rsid w:val="003D297B"/>
    <w:rsid w:val="00455BE6"/>
    <w:rsid w:val="0052037E"/>
    <w:rsid w:val="00560632"/>
    <w:rsid w:val="005F538E"/>
    <w:rsid w:val="00764174"/>
    <w:rsid w:val="00785E17"/>
    <w:rsid w:val="00861D6F"/>
    <w:rsid w:val="008A02C8"/>
    <w:rsid w:val="00973A4F"/>
    <w:rsid w:val="00980F54"/>
    <w:rsid w:val="00A23AF6"/>
    <w:rsid w:val="00A44E1B"/>
    <w:rsid w:val="00A831BF"/>
    <w:rsid w:val="00A868F5"/>
    <w:rsid w:val="00AA27B6"/>
    <w:rsid w:val="00BC665C"/>
    <w:rsid w:val="00C2303A"/>
    <w:rsid w:val="00C35B92"/>
    <w:rsid w:val="00C6641A"/>
    <w:rsid w:val="00C97380"/>
    <w:rsid w:val="00CB1718"/>
    <w:rsid w:val="00CC0602"/>
    <w:rsid w:val="00D16B1F"/>
    <w:rsid w:val="00D27B1B"/>
    <w:rsid w:val="00DA1CC5"/>
    <w:rsid w:val="00DE70E9"/>
    <w:rsid w:val="00E9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4679"/>
  <w15:chartTrackingRefBased/>
  <w15:docId w15:val="{1602B987-8E47-4492-B747-86B28883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37E"/>
  </w:style>
  <w:style w:type="paragraph" w:styleId="Heading1">
    <w:name w:val="heading 1"/>
    <w:basedOn w:val="Normal"/>
    <w:next w:val="Normal"/>
    <w:link w:val="Heading1Char"/>
    <w:uiPriority w:val="9"/>
    <w:qFormat/>
    <w:rsid w:val="00520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037E"/>
    <w:pPr>
      <w:ind w:left="720"/>
      <w:contextualSpacing/>
    </w:pPr>
  </w:style>
  <w:style w:type="paragraph" w:styleId="Revision">
    <w:name w:val="Revision"/>
    <w:hidden/>
    <w:uiPriority w:val="99"/>
    <w:semiHidden/>
    <w:rsid w:val="00A44E1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44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973A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A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A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B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B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0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E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E70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B3D35-7B18-42B5-ABAE-66CEA46D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Sparks, Hugh D</dc:creator>
  <cp:keywords/>
  <dc:description/>
  <cp:lastModifiedBy>Dunsby, Christopher W</cp:lastModifiedBy>
  <cp:revision>31</cp:revision>
  <dcterms:created xsi:type="dcterms:W3CDTF">2023-05-22T17:27:00Z</dcterms:created>
  <dcterms:modified xsi:type="dcterms:W3CDTF">2023-05-31T08:24:00Z</dcterms:modified>
</cp:coreProperties>
</file>