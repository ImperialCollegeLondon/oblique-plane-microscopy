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5E8F3" w14:textId="4FC1ED87" w:rsidR="00A57A14" w:rsidRDefault="00A57A14" w:rsidP="00A57A14">
      <w:pPr>
        <w:pStyle w:val="Title"/>
      </w:pPr>
      <w:bookmarkStart w:id="0" w:name="_Hlk135672477"/>
      <w:r>
        <w:t xml:space="preserve">User guide – </w:t>
      </w:r>
      <w:proofErr w:type="spellStart"/>
      <w:r>
        <w:t>GetPlateZProfile</w:t>
      </w:r>
      <w:proofErr w:type="spellEnd"/>
      <w:r>
        <w:t xml:space="preserve"> JOBS script</w:t>
      </w:r>
    </w:p>
    <w:p w14:paraId="613D76D0" w14:textId="77777777" w:rsidR="00AA4B92" w:rsidRDefault="00AA4B92" w:rsidP="00AA4B92"/>
    <w:p w14:paraId="77379B91" w14:textId="3C068588" w:rsidR="00AA4B92" w:rsidRDefault="00AA4B92" w:rsidP="00AA4B92">
      <w:r>
        <w:t>Hugh Sparks and Chris Dunsby</w:t>
      </w:r>
    </w:p>
    <w:p w14:paraId="2B5800F7" w14:textId="77777777" w:rsidR="00AA4B92" w:rsidRDefault="00AA4B92" w:rsidP="00AA4B92">
      <w:r>
        <w:t>v1.00</w:t>
      </w:r>
    </w:p>
    <w:p w14:paraId="6A29BDCC" w14:textId="77777777" w:rsidR="00AA4B92" w:rsidRPr="000C5027" w:rsidRDefault="00AA4B92" w:rsidP="00AA4B92">
      <w:r>
        <w:t>25/05/2023</w:t>
      </w:r>
    </w:p>
    <w:p w14:paraId="46466911" w14:textId="77777777" w:rsidR="00A559A3" w:rsidRPr="000630A4" w:rsidRDefault="00A559A3" w:rsidP="00A559A3">
      <w:pPr>
        <w:pStyle w:val="Heading1"/>
        <w:rPr>
          <w:b/>
          <w:bCs/>
          <w:u w:val="single"/>
        </w:rPr>
      </w:pPr>
      <w:bookmarkStart w:id="1" w:name="_Hlk135672470"/>
      <w:bookmarkEnd w:id="0"/>
      <w:r w:rsidRPr="00715BA5">
        <w:t>Prerequisites</w:t>
      </w:r>
      <w:r w:rsidRPr="000630A4">
        <w:rPr>
          <w:b/>
          <w:bCs/>
          <w:u w:val="single"/>
        </w:rPr>
        <w:t xml:space="preserve"> </w:t>
      </w:r>
    </w:p>
    <w:p w14:paraId="163983C0" w14:textId="77777777" w:rsidR="00A559A3" w:rsidRDefault="00A559A3" w:rsidP="00A559A3">
      <w:pPr>
        <w:pStyle w:val="ListParagraph"/>
        <w:numPr>
          <w:ilvl w:val="0"/>
          <w:numId w:val="8"/>
        </w:numPr>
      </w:pPr>
      <w:r>
        <w:t>You are familiar with NIS-elements – use the help tool within NIS-elements and the NIS-Elements manual.</w:t>
      </w:r>
    </w:p>
    <w:p w14:paraId="0845971D" w14:textId="77777777" w:rsidR="005A46CC" w:rsidRDefault="005A46CC" w:rsidP="005A46CC">
      <w:pPr>
        <w:pStyle w:val="Heading1"/>
      </w:pPr>
      <w:r>
        <w:t>Notes</w:t>
      </w:r>
    </w:p>
    <w:p w14:paraId="370C7C77" w14:textId="77777777" w:rsidR="005A46CC" w:rsidRDefault="005A46CC" w:rsidP="00A0779B">
      <w:pPr>
        <w:pStyle w:val="ListParagraph"/>
        <w:numPr>
          <w:ilvl w:val="0"/>
          <w:numId w:val="8"/>
        </w:numPr>
      </w:pPr>
      <w:r>
        <w:t>This script is based on a NIS-Elements template JOBS script.</w:t>
      </w:r>
    </w:p>
    <w:p w14:paraId="7DEC804F" w14:textId="34284849" w:rsidR="00A0779B" w:rsidRDefault="005A46CC" w:rsidP="00A0779B">
      <w:pPr>
        <w:pStyle w:val="ListParagraph"/>
        <w:numPr>
          <w:ilvl w:val="0"/>
          <w:numId w:val="8"/>
        </w:numPr>
      </w:pPr>
      <w:r>
        <w:t>This</w:t>
      </w:r>
      <w:r w:rsidR="00A0779B">
        <w:t xml:space="preserve"> script use</w:t>
      </w:r>
      <w:r w:rsidR="00A02D79">
        <w:t>s</w:t>
      </w:r>
      <w:r w:rsidR="00A0779B">
        <w:t xml:space="preserve"> a ‘Wizard’ that guides the user to define important parameters before the scripts </w:t>
      </w:r>
      <w:r w:rsidR="00F14BF8">
        <w:t>is run</w:t>
      </w:r>
      <w:r w:rsidR="00A0779B">
        <w:t>.</w:t>
      </w:r>
    </w:p>
    <w:p w14:paraId="2DDD1817" w14:textId="46796889" w:rsidR="009A1895" w:rsidRDefault="009A1895" w:rsidP="009A1895">
      <w:pPr>
        <w:pStyle w:val="ListParagraph"/>
        <w:numPr>
          <w:ilvl w:val="0"/>
          <w:numId w:val="8"/>
        </w:numPr>
      </w:pPr>
      <w:commentRangeStart w:id="2"/>
      <w:commentRangeStart w:id="3"/>
      <w:r>
        <w:t>The NIS-Elements help tool helps explain how you can use JOBS scripts and gives examples of why they are useful.</w:t>
      </w:r>
      <w:commentRangeEnd w:id="2"/>
      <w:r>
        <w:rPr>
          <w:rStyle w:val="CommentReference"/>
        </w:rPr>
        <w:commentReference w:id="2"/>
      </w:r>
      <w:commentRangeEnd w:id="3"/>
      <w:r w:rsidR="0086379E">
        <w:rPr>
          <w:rStyle w:val="CommentReference"/>
        </w:rPr>
        <w:commentReference w:id="3"/>
      </w:r>
    </w:p>
    <w:bookmarkEnd w:id="1"/>
    <w:p w14:paraId="5DBF2B1A" w14:textId="5895351B" w:rsidR="00A0779B" w:rsidRDefault="00A0779B" w:rsidP="00A0779B">
      <w:pPr>
        <w:pStyle w:val="Heading1"/>
      </w:pPr>
      <w:r>
        <w:t>Introduction</w:t>
      </w:r>
    </w:p>
    <w:p w14:paraId="705F98E0" w14:textId="640519E6" w:rsidR="00036FF9" w:rsidRDefault="00756BB2" w:rsidP="00A0779B">
      <w:r>
        <w:t>The goal of this script is to acquire an image with the righ</w:t>
      </w:r>
      <w:r w:rsidR="009A1895">
        <w:t>t</w:t>
      </w:r>
      <w:r>
        <w:t xml:space="preserve">hand port (RHP) wide-field camera in the centre of every well </w:t>
      </w:r>
      <w:r w:rsidR="00226244">
        <w:t>of</w:t>
      </w:r>
      <w:r>
        <w:t xml:space="preserve"> </w:t>
      </w:r>
      <w:r w:rsidR="00226244">
        <w:t>a</w:t>
      </w:r>
      <w:r>
        <w:t xml:space="preserve"> plate</w:t>
      </w:r>
      <w:r w:rsidR="00C62E11">
        <w:t>. The images are acquired</w:t>
      </w:r>
      <w:r w:rsidR="00226244">
        <w:t xml:space="preserve"> with Nikon’s Pe</w:t>
      </w:r>
      <w:r w:rsidR="00B424B3">
        <w:t>r</w:t>
      </w:r>
      <w:r w:rsidR="00226244">
        <w:t>fect Focus System (PFS) module engaged</w:t>
      </w:r>
      <w:r w:rsidR="007F4D2B">
        <w:t xml:space="preserve"> and with a fixed perfect focus offset</w:t>
      </w:r>
      <w:r>
        <w:t xml:space="preserve">. The goal is </w:t>
      </w:r>
      <w:r w:rsidR="007F4D2B">
        <w:t>to</w:t>
      </w:r>
      <w:r>
        <w:t xml:space="preserve"> </w:t>
      </w:r>
      <w:r w:rsidR="00226244">
        <w:t>use the</w:t>
      </w:r>
      <w:r>
        <w:t xml:space="preserve"> metadata associated with each </w:t>
      </w:r>
      <w:r w:rsidR="00226244">
        <w:t xml:space="preserve">acquired </w:t>
      </w:r>
      <w:r>
        <w:t>image</w:t>
      </w:r>
      <w:r w:rsidR="00206032">
        <w:t xml:space="preserve"> to determine the height of each well</w:t>
      </w:r>
      <w:r>
        <w:t xml:space="preserve"> – </w:t>
      </w:r>
      <w:r w:rsidR="007F4D2B">
        <w:t>this is achieved by</w:t>
      </w:r>
      <w:r w:rsidR="00206032">
        <w:t xml:space="preserve"> extract</w:t>
      </w:r>
      <w:r w:rsidR="007F4D2B">
        <w:t>ing</w:t>
      </w:r>
      <w:r>
        <w:t xml:space="preserve"> the ‘Z’ value </w:t>
      </w:r>
      <w:r w:rsidR="002F2584">
        <w:t xml:space="preserve">from the </w:t>
      </w:r>
      <w:r w:rsidR="00F831F1">
        <w:t>metadata</w:t>
      </w:r>
      <w:r w:rsidR="002F2584">
        <w:t xml:space="preserve"> of each</w:t>
      </w:r>
      <w:r>
        <w:t xml:space="preserve"> </w:t>
      </w:r>
      <w:r w:rsidR="00F831F1">
        <w:t>image</w:t>
      </w:r>
      <w:r>
        <w:t xml:space="preserve">. </w:t>
      </w:r>
      <w:r w:rsidR="00F831F1">
        <w:t>T</w:t>
      </w:r>
      <w:r w:rsidR="002F2584">
        <w:t xml:space="preserve">he </w:t>
      </w:r>
      <w:r>
        <w:t xml:space="preserve">JOBS </w:t>
      </w:r>
      <w:bookmarkStart w:id="4" w:name="_GoBack"/>
      <w:commentRangeStart w:id="5"/>
      <w:commentRangeStart w:id="6"/>
      <w:del w:id="7" w:author="Sparks, Hugh D" w:date="2023-05-30T18:34:00Z">
        <w:r w:rsidR="002F2584" w:rsidDel="0086379E">
          <w:delText>R</w:delText>
        </w:r>
        <w:r w:rsidDel="0086379E">
          <w:delText>esults</w:delText>
        </w:r>
      </w:del>
      <w:r>
        <w:t xml:space="preserve"> </w:t>
      </w:r>
      <w:r w:rsidR="00A92117">
        <w:t xml:space="preserve">Viewer </w:t>
      </w:r>
      <w:commentRangeEnd w:id="5"/>
      <w:r w:rsidR="00B424B3">
        <w:rPr>
          <w:rStyle w:val="CommentReference"/>
        </w:rPr>
        <w:commentReference w:id="5"/>
      </w:r>
      <w:commentRangeEnd w:id="6"/>
      <w:r w:rsidR="0086379E">
        <w:rPr>
          <w:rStyle w:val="CommentReference"/>
        </w:rPr>
        <w:commentReference w:id="6"/>
      </w:r>
      <w:bookmarkEnd w:id="4"/>
      <w:r>
        <w:t xml:space="preserve">functionality </w:t>
      </w:r>
      <w:r w:rsidR="00F831F1">
        <w:t xml:space="preserve">can then be used </w:t>
      </w:r>
      <w:r>
        <w:t xml:space="preserve">to visualise the z value </w:t>
      </w:r>
      <w:r w:rsidR="00F831F1">
        <w:t>for each</w:t>
      </w:r>
      <w:r>
        <w:t xml:space="preserve"> well </w:t>
      </w:r>
      <w:r w:rsidR="00497A39">
        <w:t xml:space="preserve">overlaid on </w:t>
      </w:r>
      <w:r>
        <w:t xml:space="preserve">the plate map. </w:t>
      </w:r>
      <w:r w:rsidR="00497A39">
        <w:t xml:space="preserve">This map can be used </w:t>
      </w:r>
      <w:r>
        <w:t xml:space="preserve">to check if the plate </w:t>
      </w:r>
      <w:proofErr w:type="gramStart"/>
      <w:r>
        <w:t>insert</w:t>
      </w:r>
      <w:proofErr w:type="gramEnd"/>
      <w:r>
        <w:t xml:space="preserve"> </w:t>
      </w:r>
      <w:r w:rsidR="007112C7">
        <w:t xml:space="preserve">or plate </w:t>
      </w:r>
      <w:r>
        <w:t xml:space="preserve">is </w:t>
      </w:r>
      <w:r w:rsidR="007112C7">
        <w:t xml:space="preserve">tilted or </w:t>
      </w:r>
      <w:r w:rsidR="003F0B59">
        <w:t>whether</w:t>
      </w:r>
      <w:r>
        <w:t xml:space="preserve"> the plate is flat.</w:t>
      </w:r>
    </w:p>
    <w:p w14:paraId="3799BBC6" w14:textId="77777777" w:rsidR="001E4009" w:rsidRDefault="00036FF9" w:rsidP="00A0779B">
      <w:r>
        <w:t xml:space="preserve">If </w:t>
      </w:r>
      <w:proofErr w:type="gramStart"/>
      <w:r>
        <w:t>a number of</w:t>
      </w:r>
      <w:proofErr w:type="gramEnd"/>
      <w:r>
        <w:t xml:space="preserve"> images are acquired </w:t>
      </w:r>
      <w:r w:rsidR="003F0B59">
        <w:t>with</w:t>
      </w:r>
      <w:r>
        <w:t xml:space="preserve">in each well, this script </w:t>
      </w:r>
      <w:r w:rsidR="00756BB2">
        <w:t xml:space="preserve">can also </w:t>
      </w:r>
      <w:r>
        <w:t xml:space="preserve">be </w:t>
      </w:r>
      <w:r w:rsidR="00756BB2">
        <w:t>use</w:t>
      </w:r>
      <w:r>
        <w:t>d</w:t>
      </w:r>
      <w:r w:rsidR="00756BB2">
        <w:t xml:space="preserve"> to </w:t>
      </w:r>
      <w:r w:rsidR="005F1D6A">
        <w:t>determine</w:t>
      </w:r>
      <w:r w:rsidR="00756BB2">
        <w:t xml:space="preserve"> if the wells are curved</w:t>
      </w:r>
      <w:r w:rsidR="003040A1">
        <w:t xml:space="preserve">, i.e. whether </w:t>
      </w:r>
      <w:r w:rsidR="00756BB2">
        <w:t xml:space="preserve">the profile of the </w:t>
      </w:r>
      <w:r w:rsidR="003040A1">
        <w:t xml:space="preserve">coverslip within each well is </w:t>
      </w:r>
      <w:r w:rsidR="00756BB2">
        <w:t>concave</w:t>
      </w:r>
      <w:r w:rsidR="006B63EF">
        <w:t>, convex or flat</w:t>
      </w:r>
      <w:r w:rsidR="00756BB2">
        <w:t xml:space="preserve"> </w:t>
      </w:r>
      <w:r w:rsidR="006B63EF">
        <w:t>over its area</w:t>
      </w:r>
      <w:r w:rsidR="00756BB2">
        <w:t>.</w:t>
      </w:r>
    </w:p>
    <w:p w14:paraId="6F2338DA" w14:textId="72F7D418" w:rsidR="00A0779B" w:rsidRDefault="003F0B59" w:rsidP="00A0779B">
      <w:r>
        <w:t>The amount of</w:t>
      </w:r>
      <w:r w:rsidR="00756BB2">
        <w:t xml:space="preserve"> warp</w:t>
      </w:r>
      <w:r w:rsidR="001E4009">
        <w:t xml:space="preserve">ing of the plate and the amount of curvature of the coverslip within the wells are both </w:t>
      </w:r>
      <w:r w:rsidR="00756BB2">
        <w:t xml:space="preserve">important </w:t>
      </w:r>
      <w:r w:rsidR="001E4009">
        <w:t xml:space="preserve">factors </w:t>
      </w:r>
      <w:r w:rsidR="00756BB2">
        <w:t xml:space="preserve">for </w:t>
      </w:r>
      <w:r w:rsidR="001E4009">
        <w:t xml:space="preserve">determining </w:t>
      </w:r>
      <w:r w:rsidR="00756BB2">
        <w:t xml:space="preserve">whether </w:t>
      </w:r>
      <w:r w:rsidR="001E4009">
        <w:t xml:space="preserve">it is possible to use the </w:t>
      </w:r>
      <w:r w:rsidR="00756BB2">
        <w:t>short</w:t>
      </w:r>
      <w:r w:rsidR="001E4009">
        <w:t>-</w:t>
      </w:r>
      <w:r w:rsidR="00756BB2">
        <w:t>working</w:t>
      </w:r>
      <w:r w:rsidR="001E4009">
        <w:t>-</w:t>
      </w:r>
      <w:r w:rsidR="00756BB2">
        <w:t xml:space="preserve">distance 60x objective </w:t>
      </w:r>
      <w:r w:rsidR="001E4009">
        <w:t xml:space="preserve">used for </w:t>
      </w:r>
      <w:r w:rsidR="00756BB2">
        <w:t xml:space="preserve">dOPM </w:t>
      </w:r>
      <w:r w:rsidR="001E4009">
        <w:t>imaging</w:t>
      </w:r>
      <w:r w:rsidR="00756BB2">
        <w:t xml:space="preserve">. </w:t>
      </w:r>
    </w:p>
    <w:p w14:paraId="70BE3147" w14:textId="3D7B2EA3" w:rsidR="00A0779B" w:rsidRDefault="00A0779B" w:rsidP="007025A3">
      <w:pPr>
        <w:pStyle w:val="Heading1"/>
        <w:rPr>
          <w:noProof/>
        </w:rPr>
      </w:pPr>
      <w:r>
        <w:lastRenderedPageBreak/>
        <w:t xml:space="preserve">Select a long working distance </w:t>
      </w:r>
      <w:r w:rsidR="00914F33">
        <w:t xml:space="preserve">4x-20x </w:t>
      </w:r>
      <w:r>
        <w:t xml:space="preserve">objective that </w:t>
      </w:r>
      <w:r w:rsidR="00914F33">
        <w:t xml:space="preserve">is known to </w:t>
      </w:r>
      <w:r>
        <w:t xml:space="preserve">work well with </w:t>
      </w:r>
      <w:r w:rsidR="00914F33">
        <w:t xml:space="preserve">the </w:t>
      </w:r>
      <w:r>
        <w:t>perfect focus</w:t>
      </w:r>
      <w:r w:rsidR="00914F33">
        <w:t xml:space="preserve"> system</w:t>
      </w:r>
    </w:p>
    <w:p w14:paraId="73D2F480" w14:textId="576EE144" w:rsidR="00A0779B" w:rsidRDefault="00A0779B" w:rsidP="00A0779B">
      <w:r>
        <w:rPr>
          <w:noProof/>
        </w:rPr>
        <w:drawing>
          <wp:inline distT="0" distB="0" distL="0" distR="0" wp14:anchorId="7724788D" wp14:editId="1EDF08B8">
            <wp:extent cx="3405352" cy="3285474"/>
            <wp:effectExtent l="0" t="0" r="508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70" cy="329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BF3A" w14:textId="03EAF079" w:rsidR="00A0779B" w:rsidRDefault="00A0779B" w:rsidP="00A0779B"/>
    <w:p w14:paraId="20056B74" w14:textId="5AFCE670" w:rsidR="00A0779B" w:rsidRDefault="00A0779B" w:rsidP="00A0779B">
      <w:pPr>
        <w:pStyle w:val="Heading1"/>
      </w:pPr>
      <w:bookmarkStart w:id="8" w:name="_Toc135663485"/>
      <w:r>
        <w:t xml:space="preserve">Run </w:t>
      </w:r>
      <w:r w:rsidR="00B75FBD">
        <w:t xml:space="preserve">the </w:t>
      </w:r>
      <w:proofErr w:type="spellStart"/>
      <w:r>
        <w:t>GetPlateZProfile</w:t>
      </w:r>
      <w:proofErr w:type="spellEnd"/>
      <w:r>
        <w:t xml:space="preserve"> JOBS script</w:t>
      </w:r>
      <w:bookmarkEnd w:id="8"/>
    </w:p>
    <w:p w14:paraId="7BA2BFC9" w14:textId="1FF5728E" w:rsidR="00A0779B" w:rsidRDefault="00A0779B">
      <w:r>
        <w:rPr>
          <w:noProof/>
        </w:rPr>
        <w:drawing>
          <wp:inline distT="0" distB="0" distL="0" distR="0" wp14:anchorId="3DF030DB" wp14:editId="7FB00BCB">
            <wp:extent cx="3184525" cy="22214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21" cy="223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1F7D" w14:textId="0D6C511B" w:rsidR="00981F64" w:rsidRDefault="00981F64" w:rsidP="00981F64">
      <w:pPr>
        <w:pStyle w:val="ListParagraph"/>
        <w:numPr>
          <w:ilvl w:val="0"/>
          <w:numId w:val="7"/>
        </w:numPr>
      </w:pPr>
      <w:r>
        <w:t>Select the ‘</w:t>
      </w:r>
      <w:proofErr w:type="spellStart"/>
      <w:r>
        <w:t>GetPlateZProfile</w:t>
      </w:r>
      <w:proofErr w:type="spellEnd"/>
      <w:r>
        <w:t xml:space="preserve">’ JOBS script from within the JOBS </w:t>
      </w:r>
      <w:r w:rsidR="00B75FBD">
        <w:t>E</w:t>
      </w:r>
      <w:r>
        <w:t>xplorer</w:t>
      </w:r>
      <w:r w:rsidR="00B424B3">
        <w:t>.</w:t>
      </w:r>
    </w:p>
    <w:p w14:paraId="26387CD1" w14:textId="0F702B2A" w:rsidR="00981F64" w:rsidRDefault="00981F64" w:rsidP="00B75FBD">
      <w:pPr>
        <w:pStyle w:val="ListParagraph"/>
        <w:numPr>
          <w:ilvl w:val="0"/>
          <w:numId w:val="7"/>
        </w:numPr>
      </w:pPr>
      <w:r>
        <w:t xml:space="preserve">Use the NIS-Elements help tool to </w:t>
      </w:r>
      <w:r w:rsidR="00B75FBD">
        <w:t>provide more information on JOBS Explorer</w:t>
      </w:r>
      <w:r w:rsidR="00B424B3">
        <w:t>.</w:t>
      </w:r>
    </w:p>
    <w:p w14:paraId="76249B68" w14:textId="77777777" w:rsidR="00A0779B" w:rsidRPr="000D07E5" w:rsidRDefault="00A0779B" w:rsidP="00A0779B">
      <w:pPr>
        <w:pStyle w:val="Heading1"/>
      </w:pPr>
      <w:bookmarkStart w:id="9" w:name="_Toc135662731"/>
      <w:r>
        <w:rPr>
          <w:rStyle w:val="Heading1Char"/>
        </w:rPr>
        <w:lastRenderedPageBreak/>
        <w:t>Select multi-well plate</w:t>
      </w:r>
      <w:bookmarkEnd w:id="9"/>
    </w:p>
    <w:p w14:paraId="756ADEB0" w14:textId="4AF8BCE0" w:rsidR="00A0779B" w:rsidRDefault="00A0779B" w:rsidP="00A077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GB"/>
        </w:rPr>
        <w:drawing>
          <wp:inline distT="0" distB="0" distL="0" distR="0" wp14:anchorId="3A2EFC88" wp14:editId="061409D9">
            <wp:extent cx="3373821" cy="19808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34" cy="19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DEEC" w14:textId="57179ECC" w:rsidR="000C21A5" w:rsidRDefault="000C21A5" w:rsidP="000C21A5">
      <w:pPr>
        <w:pStyle w:val="ListParagraph"/>
        <w:numPr>
          <w:ilvl w:val="0"/>
          <w:numId w:val="7"/>
        </w:numPr>
      </w:pPr>
      <w:bookmarkStart w:id="10" w:name="_Toc135659346"/>
      <w:r>
        <w:t xml:space="preserve">Selected the plate you are working </w:t>
      </w:r>
      <w:proofErr w:type="gramStart"/>
      <w:r>
        <w:t>with, or</w:t>
      </w:r>
      <w:proofErr w:type="gramEnd"/>
      <w:r>
        <w:t xml:space="preserve"> create a custom design if it is not in the NIS-Elements plate database</w:t>
      </w:r>
      <w:r w:rsidR="00781FC3">
        <w:t>.</w:t>
      </w:r>
    </w:p>
    <w:p w14:paraId="21FB38E8" w14:textId="1F0FE8B1" w:rsidR="00981F64" w:rsidRDefault="000C21A5" w:rsidP="00981F64">
      <w:pPr>
        <w:pStyle w:val="ListParagraph"/>
        <w:numPr>
          <w:ilvl w:val="0"/>
          <w:numId w:val="7"/>
        </w:numPr>
      </w:pPr>
      <w:r>
        <w:t xml:space="preserve">Make sure that </w:t>
      </w:r>
      <w:r w:rsidR="00981F64">
        <w:t xml:space="preserve">the stage is </w:t>
      </w:r>
      <w:proofErr w:type="gramStart"/>
      <w:r>
        <w:t>initialised</w:t>
      </w:r>
      <w:proofErr w:type="gramEnd"/>
      <w:r w:rsidR="00981F64">
        <w:t xml:space="preserve"> and the plate </w:t>
      </w:r>
      <w:r>
        <w:t>has</w:t>
      </w:r>
      <w:r w:rsidR="00981F64">
        <w:t xml:space="preserve"> been calibrated with the </w:t>
      </w:r>
      <w:proofErr w:type="spellStart"/>
      <w:r>
        <w:t>M</w:t>
      </w:r>
      <w:r w:rsidR="00781FC3" w:rsidRPr="00781FC3">
        <w:t>ä</w:t>
      </w:r>
      <w:r>
        <w:t>rzh</w:t>
      </w:r>
      <w:r w:rsidR="00781FC3" w:rsidRPr="00781FC3">
        <w:t>ä</w:t>
      </w:r>
      <w:r>
        <w:t>user</w:t>
      </w:r>
      <w:proofErr w:type="spellEnd"/>
      <w:r>
        <w:t xml:space="preserve"> x-y </w:t>
      </w:r>
      <w:r w:rsidR="00981F64">
        <w:t>stage</w:t>
      </w:r>
      <w:r w:rsidR="00781FC3">
        <w:t>.</w:t>
      </w:r>
    </w:p>
    <w:p w14:paraId="75641A40" w14:textId="41D01972" w:rsidR="00981F64" w:rsidRDefault="00981F64" w:rsidP="00981F64">
      <w:pPr>
        <w:pStyle w:val="ListParagraph"/>
        <w:numPr>
          <w:ilvl w:val="0"/>
          <w:numId w:val="7"/>
        </w:numPr>
      </w:pPr>
      <w:r>
        <w:t xml:space="preserve">Use the NIS-Elements help tool </w:t>
      </w:r>
      <w:r w:rsidR="003C5279">
        <w:t>for help on</w:t>
      </w:r>
      <w:r>
        <w:t>:</w:t>
      </w:r>
    </w:p>
    <w:p w14:paraId="1C4FF8D2" w14:textId="0BA94EAA" w:rsidR="00981F64" w:rsidRDefault="003C5279" w:rsidP="00981F64">
      <w:pPr>
        <w:pStyle w:val="ListParagraph"/>
        <w:numPr>
          <w:ilvl w:val="1"/>
          <w:numId w:val="7"/>
        </w:numPr>
      </w:pPr>
      <w:r>
        <w:t>Initialising the</w:t>
      </w:r>
      <w:r w:rsidR="00981F64">
        <w:t xml:space="preserve"> stage</w:t>
      </w:r>
    </w:p>
    <w:p w14:paraId="43095599" w14:textId="2705358B" w:rsidR="00981F64" w:rsidRDefault="00981F64" w:rsidP="00981F64">
      <w:pPr>
        <w:pStyle w:val="ListParagraph"/>
        <w:numPr>
          <w:ilvl w:val="1"/>
          <w:numId w:val="7"/>
        </w:numPr>
      </w:pPr>
      <w:r>
        <w:t>Calibrat</w:t>
      </w:r>
      <w:r w:rsidR="003C5279">
        <w:t xml:space="preserve">ing the </w:t>
      </w:r>
      <w:r>
        <w:t>plate</w:t>
      </w:r>
    </w:p>
    <w:p w14:paraId="5825A918" w14:textId="7551206D" w:rsidR="00981F64" w:rsidRPr="009A4A26" w:rsidRDefault="00981F64" w:rsidP="00981F64">
      <w:pPr>
        <w:pStyle w:val="ListParagraph"/>
        <w:numPr>
          <w:ilvl w:val="1"/>
          <w:numId w:val="7"/>
        </w:numPr>
      </w:pPr>
      <w:r>
        <w:t xml:space="preserve">Create </w:t>
      </w:r>
      <w:r w:rsidR="003C5279">
        <w:t xml:space="preserve">a </w:t>
      </w:r>
      <w:r>
        <w:t>custom plate design</w:t>
      </w:r>
    </w:p>
    <w:p w14:paraId="4852D142" w14:textId="22FCAFFE" w:rsidR="00A0779B" w:rsidRDefault="00A0779B" w:rsidP="00A0779B">
      <w:pPr>
        <w:pStyle w:val="Heading1"/>
      </w:pPr>
      <w:r>
        <w:t>Select wells</w:t>
      </w:r>
      <w:bookmarkEnd w:id="10"/>
    </w:p>
    <w:p w14:paraId="2C32A652" w14:textId="3A2E72F3" w:rsidR="00A0779B" w:rsidRDefault="00A0779B" w:rsidP="00A0779B">
      <w:r>
        <w:rPr>
          <w:noProof/>
        </w:rPr>
        <w:drawing>
          <wp:inline distT="0" distB="0" distL="0" distR="0" wp14:anchorId="77348BB2" wp14:editId="1AADD6A8">
            <wp:extent cx="3184634" cy="1872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89" cy="18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B16A" w14:textId="1565A3C0" w:rsidR="00A0779B" w:rsidRDefault="005E154B" w:rsidP="00A0779B">
      <w:pPr>
        <w:pStyle w:val="ListParagraph"/>
        <w:numPr>
          <w:ilvl w:val="0"/>
          <w:numId w:val="3"/>
        </w:numPr>
      </w:pPr>
      <w:r>
        <w:t>The aim is to create a</w:t>
      </w:r>
      <w:r w:rsidR="00981F64">
        <w:t xml:space="preserve"> plate</w:t>
      </w:r>
      <w:r>
        <w:t xml:space="preserve"> </w:t>
      </w:r>
      <w:r w:rsidR="00981F64">
        <w:t>height map – select all the wells in the plate</w:t>
      </w:r>
      <w:r>
        <w:t>.</w:t>
      </w:r>
    </w:p>
    <w:p w14:paraId="772A998E" w14:textId="77777777" w:rsidR="00A0779B" w:rsidRDefault="00A0779B" w:rsidP="00A0779B">
      <w:pPr>
        <w:pStyle w:val="Heading1"/>
      </w:pPr>
      <w:bookmarkStart w:id="11" w:name="_Toc135659347"/>
      <w:r>
        <w:lastRenderedPageBreak/>
        <w:t>Set well scan pattern</w:t>
      </w:r>
      <w:bookmarkEnd w:id="11"/>
    </w:p>
    <w:p w14:paraId="3851C4E3" w14:textId="04F7C8A3" w:rsidR="00A0779B" w:rsidRDefault="00A0779B" w:rsidP="00A0779B">
      <w:r>
        <w:rPr>
          <w:noProof/>
        </w:rPr>
        <w:drawing>
          <wp:inline distT="0" distB="0" distL="0" distR="0" wp14:anchorId="501F85EB" wp14:editId="2DB2EA3C">
            <wp:extent cx="3026979" cy="1809078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5" cy="181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0C50" w14:textId="77777777" w:rsidR="00A0779B" w:rsidRDefault="00A0779B" w:rsidP="00A0779B">
      <w:pPr>
        <w:pStyle w:val="ListParagraph"/>
        <w:numPr>
          <w:ilvl w:val="0"/>
          <w:numId w:val="3"/>
        </w:numPr>
      </w:pPr>
      <w:r>
        <w:t>Select the tile scan pattern to apply to each well.</w:t>
      </w:r>
    </w:p>
    <w:p w14:paraId="4E30A9C2" w14:textId="77777777" w:rsidR="00E40D3C" w:rsidRDefault="00A0779B" w:rsidP="00E40D3C">
      <w:pPr>
        <w:pStyle w:val="ListParagraph"/>
        <w:numPr>
          <w:ilvl w:val="0"/>
          <w:numId w:val="3"/>
        </w:numPr>
      </w:pPr>
      <w:r>
        <w:t xml:space="preserve">Use the NIS-Elements help tool </w:t>
      </w:r>
      <w:r w:rsidR="00E40D3C">
        <w:t xml:space="preserve">for help on </w:t>
      </w:r>
      <w:r>
        <w:t>how the different parameters affect the ‘</w:t>
      </w:r>
      <w:proofErr w:type="spellStart"/>
      <w:r>
        <w:t>GeneratedPoints</w:t>
      </w:r>
      <w:proofErr w:type="spellEnd"/>
      <w:r>
        <w:t>’ function</w:t>
      </w:r>
      <w:r w:rsidR="00E40D3C">
        <w:t xml:space="preserve">, see </w:t>
      </w:r>
      <w:r>
        <w:t>screenshot</w:t>
      </w:r>
      <w:r w:rsidR="00E40D3C">
        <w:t xml:space="preserve"> above</w:t>
      </w:r>
      <w:r>
        <w:t>.</w:t>
      </w:r>
    </w:p>
    <w:p w14:paraId="36D276E7" w14:textId="1E107575" w:rsidR="00A0779B" w:rsidRDefault="00E40D3C" w:rsidP="00E40D3C">
      <w:pPr>
        <w:pStyle w:val="ListParagraph"/>
        <w:numPr>
          <w:ilvl w:val="0"/>
          <w:numId w:val="3"/>
        </w:numPr>
      </w:pPr>
      <w:r>
        <w:t>The</w:t>
      </w:r>
      <w:r w:rsidR="00A0779B">
        <w:t xml:space="preserve"> </w:t>
      </w:r>
      <w:r>
        <w:t>‘</w:t>
      </w:r>
      <w:proofErr w:type="spellStart"/>
      <w:r>
        <w:t>GeneratedPoints</w:t>
      </w:r>
      <w:proofErr w:type="spellEnd"/>
      <w:r>
        <w:t xml:space="preserve">’ </w:t>
      </w:r>
      <w:r w:rsidR="00A0779B">
        <w:t>function generates a list of relative points per well for tile scanning based on the plate you are using</w:t>
      </w:r>
      <w:r w:rsidR="007025A3">
        <w:t>.</w:t>
      </w:r>
    </w:p>
    <w:p w14:paraId="027F3390" w14:textId="77777777" w:rsidR="00756BB2" w:rsidRDefault="00756BB2" w:rsidP="00756BB2">
      <w:pPr>
        <w:pStyle w:val="Heading1"/>
      </w:pPr>
      <w:r>
        <w:t>Set widefield epi/trans-illumination mode</w:t>
      </w:r>
    </w:p>
    <w:p w14:paraId="1DBB3442" w14:textId="3783B23E" w:rsidR="00756BB2" w:rsidRDefault="00756BB2" w:rsidP="00756BB2">
      <w:r>
        <w:rPr>
          <w:noProof/>
        </w:rPr>
        <w:drawing>
          <wp:inline distT="0" distB="0" distL="0" distR="0" wp14:anchorId="0A57E630" wp14:editId="09EC26CC">
            <wp:extent cx="3815255" cy="22764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08" cy="2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7B05" w14:textId="704EA69D" w:rsidR="00756BB2" w:rsidRDefault="00756BB2" w:rsidP="00756BB2">
      <w:pPr>
        <w:pStyle w:val="ListParagraph"/>
        <w:numPr>
          <w:ilvl w:val="0"/>
          <w:numId w:val="4"/>
        </w:numPr>
      </w:pPr>
      <w:r>
        <w:t>Choose the wide-field imaging mode you want to use using NIS-Elements JOBS function ‘</w:t>
      </w:r>
      <w:proofErr w:type="spellStart"/>
      <w:r>
        <w:t>CaptureDefinition</w:t>
      </w:r>
      <w:proofErr w:type="spellEnd"/>
      <w:r>
        <w:t>’</w:t>
      </w:r>
      <w:r w:rsidR="007025A3">
        <w:t>.</w:t>
      </w:r>
    </w:p>
    <w:p w14:paraId="45160D1F" w14:textId="60F60CDF" w:rsidR="00086D56" w:rsidRPr="002F71C9" w:rsidRDefault="00086D56" w:rsidP="00086D56">
      <w:pPr>
        <w:pStyle w:val="ListParagraph"/>
        <w:numPr>
          <w:ilvl w:val="1"/>
          <w:numId w:val="4"/>
        </w:numPr>
      </w:pPr>
      <w:r>
        <w:t xml:space="preserve">For the purpose of this script it does not matter which mode </w:t>
      </w:r>
      <w:r w:rsidR="003065CE">
        <w:t xml:space="preserve">– we recommend </w:t>
      </w:r>
      <w:proofErr w:type="gramStart"/>
      <w:r w:rsidR="003065CE">
        <w:t xml:space="preserve">to </w:t>
      </w:r>
      <w:r>
        <w:t>choose</w:t>
      </w:r>
      <w:proofErr w:type="gramEnd"/>
      <w:r>
        <w:t xml:space="preserve"> </w:t>
      </w:r>
      <w:r w:rsidR="003065CE">
        <w:t xml:space="preserve">a </w:t>
      </w:r>
      <w:r>
        <w:t>short exposure time brightfield image for fast acquisition</w:t>
      </w:r>
      <w:r w:rsidR="003065CE">
        <w:t>.</w:t>
      </w:r>
    </w:p>
    <w:p w14:paraId="000AB7F3" w14:textId="189F5262" w:rsidR="00756BB2" w:rsidRDefault="00756BB2" w:rsidP="00756BB2">
      <w:pPr>
        <w:pStyle w:val="ListParagraph"/>
        <w:numPr>
          <w:ilvl w:val="1"/>
          <w:numId w:val="4"/>
        </w:numPr>
      </w:pPr>
      <w:r>
        <w:t xml:space="preserve">Use the NIS-Elements help tool </w:t>
      </w:r>
      <w:r w:rsidR="009168CB">
        <w:t xml:space="preserve">to </w:t>
      </w:r>
      <w:r w:rsidR="00324E84">
        <w:t xml:space="preserve">help </w:t>
      </w:r>
      <w:r w:rsidR="009168CB">
        <w:t>u</w:t>
      </w:r>
      <w:r>
        <w:t>nderstand how</w:t>
      </w:r>
      <w:r w:rsidR="009168CB">
        <w:t xml:space="preserve"> the</w:t>
      </w:r>
      <w:r>
        <w:t xml:space="preserve"> ‘</w:t>
      </w:r>
      <w:proofErr w:type="spellStart"/>
      <w:r>
        <w:t>CaptureDefinition</w:t>
      </w:r>
      <w:proofErr w:type="spellEnd"/>
      <w:r>
        <w:t>’ function works</w:t>
      </w:r>
      <w:r w:rsidR="009168CB">
        <w:t>.</w:t>
      </w:r>
    </w:p>
    <w:p w14:paraId="078951ED" w14:textId="0D819FFA" w:rsidR="00A0779B" w:rsidRDefault="00A0779B" w:rsidP="00A0779B"/>
    <w:p w14:paraId="5AE7831A" w14:textId="77777777" w:rsidR="00756BB2" w:rsidRDefault="00756BB2" w:rsidP="00756BB2">
      <w:pPr>
        <w:pStyle w:val="Heading1"/>
      </w:pPr>
      <w:bookmarkStart w:id="12" w:name="_Toc135659350"/>
      <w:r>
        <w:lastRenderedPageBreak/>
        <w:t>Set PFS offset</w:t>
      </w:r>
      <w:bookmarkEnd w:id="12"/>
    </w:p>
    <w:p w14:paraId="7E9D6125" w14:textId="2338D9EB" w:rsidR="00756BB2" w:rsidRDefault="00756BB2" w:rsidP="00756BB2">
      <w:r>
        <w:rPr>
          <w:noProof/>
        </w:rPr>
        <w:drawing>
          <wp:inline distT="0" distB="0" distL="0" distR="0" wp14:anchorId="7EC41812" wp14:editId="374F51E6">
            <wp:extent cx="4288221" cy="2517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00" cy="252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CD70" w14:textId="77777777" w:rsidR="00756BB2" w:rsidRDefault="00756BB2" w:rsidP="00756BB2">
      <w:pPr>
        <w:pStyle w:val="ListParagraph"/>
        <w:numPr>
          <w:ilvl w:val="0"/>
          <w:numId w:val="5"/>
        </w:numPr>
      </w:pPr>
      <w:r>
        <w:t>This JOBS script uses Perfect Focus to acquire z-stacks relative to the plate bottom</w:t>
      </w:r>
    </w:p>
    <w:p w14:paraId="05EE6BF6" w14:textId="77777777" w:rsidR="00F928DC" w:rsidRDefault="00F928DC" w:rsidP="00B17E5F">
      <w:pPr>
        <w:pStyle w:val="ListParagraph"/>
        <w:numPr>
          <w:ilvl w:val="0"/>
          <w:numId w:val="5"/>
        </w:numPr>
      </w:pPr>
      <w:r>
        <w:t>Make sure the Perfect Focus Offset is set to the bottom of the coverslip or the top of the coverslip/sample interface (depending on which one you have chosen as your reference).</w:t>
      </w:r>
    </w:p>
    <w:p w14:paraId="23104060" w14:textId="4B71A6D5" w:rsidR="00756BB2" w:rsidRDefault="00756BB2" w:rsidP="00B17E5F">
      <w:pPr>
        <w:pStyle w:val="ListParagraph"/>
        <w:numPr>
          <w:ilvl w:val="0"/>
          <w:numId w:val="5"/>
        </w:numPr>
      </w:pPr>
      <w:r>
        <w:t xml:space="preserve">Use the NIS-Elements help tool to </w:t>
      </w:r>
      <w:r w:rsidR="00F928DC">
        <w:t>help understand</w:t>
      </w:r>
      <w:r>
        <w:t>:</w:t>
      </w:r>
    </w:p>
    <w:p w14:paraId="40E2E13C" w14:textId="6830926D" w:rsidR="00756BB2" w:rsidRDefault="00756BB2" w:rsidP="00A0779B">
      <w:pPr>
        <w:pStyle w:val="ListParagraph"/>
        <w:numPr>
          <w:ilvl w:val="1"/>
          <w:numId w:val="4"/>
        </w:numPr>
      </w:pPr>
      <w:r>
        <w:t>Perfect Focus and Perfect Focus Offset</w:t>
      </w:r>
    </w:p>
    <w:p w14:paraId="23AC4584" w14:textId="3D4DBD32" w:rsidR="00756BB2" w:rsidRDefault="00756BB2" w:rsidP="00756BB2">
      <w:pPr>
        <w:pStyle w:val="Heading1"/>
      </w:pPr>
      <w:r>
        <w:t>Run acquisition</w:t>
      </w:r>
    </w:p>
    <w:p w14:paraId="6A5FFCBB" w14:textId="2A6E6113" w:rsidR="00756BB2" w:rsidRDefault="00756BB2" w:rsidP="00756BB2"/>
    <w:p w14:paraId="678EEAF2" w14:textId="18F393E3" w:rsidR="00756BB2" w:rsidRDefault="00981F64" w:rsidP="00756BB2">
      <w:r>
        <w:rPr>
          <w:noProof/>
        </w:rPr>
        <w:drawing>
          <wp:inline distT="0" distB="0" distL="0" distR="0" wp14:anchorId="3572AAC3" wp14:editId="18FF3813">
            <wp:extent cx="3664161" cy="24838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08" cy="24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5155" w14:textId="58ED904A" w:rsidR="00981F64" w:rsidRDefault="00981F64" w:rsidP="00981F64">
      <w:pPr>
        <w:pStyle w:val="ListParagraph"/>
        <w:numPr>
          <w:ilvl w:val="0"/>
          <w:numId w:val="6"/>
        </w:numPr>
      </w:pPr>
      <w:r>
        <w:t xml:space="preserve">Example of JOBS </w:t>
      </w:r>
      <w:r w:rsidR="006F3FC0">
        <w:t>R</w:t>
      </w:r>
      <w:r>
        <w:t xml:space="preserve">esults </w:t>
      </w:r>
      <w:r w:rsidR="006F3FC0">
        <w:t>V</w:t>
      </w:r>
      <w:r>
        <w:t>iewing tool to get plate height map</w:t>
      </w:r>
    </w:p>
    <w:p w14:paraId="4CC55310" w14:textId="1C892883" w:rsidR="00981F64" w:rsidRDefault="00981F64" w:rsidP="00756BB2">
      <w:r>
        <w:rPr>
          <w:noProof/>
        </w:rPr>
        <w:lastRenderedPageBreak/>
        <w:drawing>
          <wp:inline distT="0" distB="0" distL="0" distR="0" wp14:anchorId="325F576F" wp14:editId="4C4D7A43">
            <wp:extent cx="3575713" cy="245793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77" cy="246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F32B" w14:textId="598265EA" w:rsidR="00981F64" w:rsidRDefault="00981F64" w:rsidP="00756BB2">
      <w:pPr>
        <w:pStyle w:val="ListParagraph"/>
        <w:numPr>
          <w:ilvl w:val="0"/>
          <w:numId w:val="6"/>
        </w:numPr>
      </w:pPr>
      <w:r>
        <w:t>Example of</w:t>
      </w:r>
      <w:r w:rsidR="00825F1F">
        <w:t xml:space="preserve"> using the</w:t>
      </w:r>
      <w:r>
        <w:t xml:space="preserve"> JOBS </w:t>
      </w:r>
      <w:r w:rsidR="006F3FC0">
        <w:t>R</w:t>
      </w:r>
      <w:r>
        <w:t xml:space="preserve">esults </w:t>
      </w:r>
      <w:r w:rsidR="006F3FC0">
        <w:t>V</w:t>
      </w:r>
      <w:r>
        <w:t xml:space="preserve">iewing tool to </w:t>
      </w:r>
      <w:r w:rsidR="00DF4F15">
        <w:t>show the</w:t>
      </w:r>
      <w:r>
        <w:t xml:space="preserve"> plate height map for </w:t>
      </w:r>
      <w:r w:rsidR="00DF4F15">
        <w:t xml:space="preserve">a </w:t>
      </w:r>
      <w:r>
        <w:t>single well</w:t>
      </w:r>
      <w:r w:rsidR="00DF4F15">
        <w:t>.</w:t>
      </w:r>
    </w:p>
    <w:p w14:paraId="51F48BA3" w14:textId="77777777" w:rsidR="00DF4F15" w:rsidRDefault="00DF4F15" w:rsidP="00756BB2">
      <w:pPr>
        <w:pStyle w:val="ListParagraph"/>
        <w:numPr>
          <w:ilvl w:val="0"/>
          <w:numId w:val="6"/>
        </w:numPr>
      </w:pPr>
      <w:r>
        <w:t>This data was acquired when:</w:t>
      </w:r>
    </w:p>
    <w:p w14:paraId="4B11C76A" w14:textId="1A6A65C0" w:rsidR="00981F64" w:rsidRDefault="00DF4F15" w:rsidP="00DF4F15">
      <w:pPr>
        <w:pStyle w:val="ListParagraph"/>
        <w:numPr>
          <w:ilvl w:val="1"/>
          <w:numId w:val="6"/>
        </w:numPr>
      </w:pPr>
      <w:r>
        <w:t>Only selecting</w:t>
      </w:r>
      <w:r w:rsidR="00981F64">
        <w:t xml:space="preserve"> one well in the well selection step above</w:t>
      </w:r>
      <w:r>
        <w:t>.</w:t>
      </w:r>
    </w:p>
    <w:p w14:paraId="6D1E4325" w14:textId="77777777" w:rsidR="00DF4F15" w:rsidRDefault="00DF4F15" w:rsidP="00DF4F15">
      <w:pPr>
        <w:pStyle w:val="ListParagraph"/>
        <w:numPr>
          <w:ilvl w:val="1"/>
          <w:numId w:val="6"/>
        </w:numPr>
      </w:pPr>
      <w:r>
        <w:t>Using</w:t>
      </w:r>
      <w:r w:rsidR="00981F64">
        <w:t xml:space="preserve"> the ‘set well scan pattern’ section </w:t>
      </w:r>
      <w:r>
        <w:t>to</w:t>
      </w:r>
      <w:r w:rsidR="00981F64">
        <w:t xml:space="preserve"> choose an array of points across a single well to get a profile of the well.</w:t>
      </w:r>
    </w:p>
    <w:p w14:paraId="0182EDA1" w14:textId="5CEC379C" w:rsidR="00981F64" w:rsidRPr="00756BB2" w:rsidRDefault="00981F64" w:rsidP="00DF4F15">
      <w:pPr>
        <w:pStyle w:val="ListParagraph"/>
        <w:numPr>
          <w:ilvl w:val="0"/>
          <w:numId w:val="6"/>
        </w:numPr>
      </w:pPr>
      <w:r>
        <w:t>The heatmap shows the well is concave.</w:t>
      </w:r>
    </w:p>
    <w:p w14:paraId="30251CC4" w14:textId="77777777" w:rsidR="00A0779B" w:rsidRDefault="00A0779B" w:rsidP="00DF4F15">
      <w:pPr>
        <w:pStyle w:val="Heading1"/>
        <w:rPr>
          <w:b/>
          <w:bCs/>
          <w:u w:val="single"/>
        </w:rPr>
      </w:pPr>
      <w:r w:rsidRPr="00DF4F15">
        <w:t>Assumptions</w:t>
      </w:r>
    </w:p>
    <w:p w14:paraId="1ACD5EE7" w14:textId="1B978054" w:rsidR="00A0779B" w:rsidRPr="00C54778" w:rsidRDefault="00A0779B" w:rsidP="00A077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The ‘Perfect Focus Offset’ is set to a value that is coincident with the sample</w:t>
      </w:r>
      <w:r w:rsidR="00DF4F15">
        <w:rPr>
          <w:b/>
          <w:bCs/>
        </w:rPr>
        <w:t>-</w:t>
      </w:r>
      <w:r>
        <w:rPr>
          <w:b/>
          <w:bCs/>
        </w:rPr>
        <w:t>side surface of the</w:t>
      </w:r>
      <w:r w:rsidR="00036FC2">
        <w:rPr>
          <w:b/>
          <w:bCs/>
        </w:rPr>
        <w:t xml:space="preserve"> coverslip forming the</w:t>
      </w:r>
      <w:r>
        <w:rPr>
          <w:b/>
          <w:bCs/>
        </w:rPr>
        <w:t xml:space="preserve"> bottom of the plate’s wells.</w:t>
      </w:r>
    </w:p>
    <w:p w14:paraId="53BE7346" w14:textId="36B854AD" w:rsidR="00A0779B" w:rsidRPr="0026664D" w:rsidRDefault="00A0779B" w:rsidP="00A077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Using a x4 to 20x air objective, not a short working distance high NA objective like a water immersion 60x</w:t>
      </w:r>
    </w:p>
    <w:p w14:paraId="4C59167A" w14:textId="5D34A021" w:rsidR="00A0779B" w:rsidRPr="001C324A" w:rsidRDefault="00A0779B" w:rsidP="00A077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bookmarkStart w:id="13" w:name="_Hlk135675941"/>
      <w:r>
        <w:rPr>
          <w:b/>
          <w:bCs/>
        </w:rPr>
        <w:t xml:space="preserve">The script needs to start with </w:t>
      </w:r>
      <w:r w:rsidR="00036FC2">
        <w:rPr>
          <w:b/>
          <w:bCs/>
        </w:rPr>
        <w:t>P</w:t>
      </w:r>
      <w:r>
        <w:rPr>
          <w:b/>
          <w:bCs/>
        </w:rPr>
        <w:t xml:space="preserve">erfect </w:t>
      </w:r>
      <w:r w:rsidR="00036FC2">
        <w:rPr>
          <w:b/>
          <w:bCs/>
        </w:rPr>
        <w:t>F</w:t>
      </w:r>
      <w:r>
        <w:rPr>
          <w:b/>
          <w:bCs/>
        </w:rPr>
        <w:t xml:space="preserve">ocus </w:t>
      </w:r>
      <w:r w:rsidR="00036FC2">
        <w:rPr>
          <w:b/>
          <w:bCs/>
        </w:rPr>
        <w:t xml:space="preserve">System </w:t>
      </w:r>
      <w:r>
        <w:rPr>
          <w:b/>
          <w:bCs/>
        </w:rPr>
        <w:t>in range</w:t>
      </w:r>
      <w:r w:rsidR="00B424B3">
        <w:rPr>
          <w:b/>
          <w:bCs/>
        </w:rPr>
        <w:t>,</w:t>
      </w:r>
      <w:r>
        <w:rPr>
          <w:b/>
          <w:bCs/>
        </w:rPr>
        <w:t xml:space="preserve"> i.e. </w:t>
      </w:r>
      <w:r w:rsidR="00036FC2">
        <w:rPr>
          <w:b/>
          <w:bCs/>
        </w:rPr>
        <w:t xml:space="preserve">that the </w:t>
      </w:r>
      <w:r>
        <w:rPr>
          <w:b/>
          <w:bCs/>
        </w:rPr>
        <w:t xml:space="preserve">perfect focus </w:t>
      </w:r>
      <w:r w:rsidR="00DD609A">
        <w:rPr>
          <w:b/>
          <w:bCs/>
        </w:rPr>
        <w:t xml:space="preserve">system </w:t>
      </w:r>
      <w:r>
        <w:rPr>
          <w:b/>
          <w:bCs/>
        </w:rPr>
        <w:t>can engage and track</w:t>
      </w:r>
      <w:r w:rsidR="00DD609A">
        <w:rPr>
          <w:b/>
          <w:bCs/>
        </w:rPr>
        <w:t xml:space="preserve"> the top surface of the coverslip</w:t>
      </w:r>
      <w:r>
        <w:rPr>
          <w:b/>
          <w:bCs/>
        </w:rPr>
        <w:t xml:space="preserve"> from the start of the script</w:t>
      </w:r>
      <w:r w:rsidR="00DD609A">
        <w:rPr>
          <w:b/>
          <w:bCs/>
        </w:rPr>
        <w:t>.</w:t>
      </w:r>
    </w:p>
    <w:bookmarkEnd w:id="13"/>
    <w:p w14:paraId="189DD3A1" w14:textId="77777777" w:rsidR="00A0779B" w:rsidRDefault="00A0779B"/>
    <w:sectPr w:rsidR="00A0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hris Dunsby" w:date="2023-05-25T11:46:00Z" w:initials="DCW">
    <w:p w14:paraId="45BF6511" w14:textId="77777777" w:rsidR="009A1895" w:rsidRDefault="009A1895" w:rsidP="009A1895">
      <w:pPr>
        <w:pStyle w:val="CommentText"/>
      </w:pPr>
      <w:r>
        <w:rPr>
          <w:rStyle w:val="CommentReference"/>
        </w:rPr>
        <w:annotationRef/>
      </w:r>
      <w:r>
        <w:t>I found the deleted sentence below confusing. Is this what you mean?</w:t>
      </w:r>
    </w:p>
  </w:comment>
  <w:comment w:id="3" w:author="Sparks, Hugh D" w:date="2023-05-30T18:31:00Z" w:initials="SHD">
    <w:p w14:paraId="075DF299" w14:textId="7BE6E5A6" w:rsidR="0086379E" w:rsidRDefault="0086379E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5" w:author="Chris Dunsby" w:date="2023-05-25T21:54:00Z" w:initials="DCW">
    <w:p w14:paraId="226F1107" w14:textId="539B71DF" w:rsidR="00B424B3" w:rsidRDefault="00B424B3">
      <w:pPr>
        <w:pStyle w:val="CommentText"/>
      </w:pPr>
      <w:r>
        <w:rPr>
          <w:rStyle w:val="CommentReference"/>
        </w:rPr>
        <w:annotationRef/>
      </w:r>
      <w:r>
        <w:t>Is this term correct?</w:t>
      </w:r>
    </w:p>
  </w:comment>
  <w:comment w:id="6" w:author="Sparks, Hugh D" w:date="2023-05-30T18:34:00Z" w:initials="SHD">
    <w:p w14:paraId="32BF6B7D" w14:textId="2F6C34B5" w:rsidR="0086379E" w:rsidRDefault="0086379E">
      <w:pPr>
        <w:pStyle w:val="CommentText"/>
      </w:pPr>
      <w:r>
        <w:rPr>
          <w:rStyle w:val="CommentReference"/>
        </w:rPr>
        <w:annotationRef/>
      </w:r>
      <w:r>
        <w:t>Viewer is 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BF6511" w15:done="0"/>
  <w15:commentEx w15:paraId="075DF299" w15:paraIdParent="45BF6511" w15:done="0"/>
  <w15:commentEx w15:paraId="226F1107" w15:done="0"/>
  <w15:commentEx w15:paraId="32BF6B7D" w15:paraIdParent="226F11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C90F" w16cex:dateUtc="2023-05-25T10:46:00Z"/>
  <w16cex:commentExtensible w16cex:durableId="281A578C" w16cex:dateUtc="2023-05-25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BF6511" w16cid:durableId="2819C90F"/>
  <w16cid:commentId w16cid:paraId="075DF299" w16cid:durableId="2820BF8A"/>
  <w16cid:commentId w16cid:paraId="226F1107" w16cid:durableId="281A578C"/>
  <w16cid:commentId w16cid:paraId="32BF6B7D" w16cid:durableId="2820C0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A0288"/>
    <w:multiLevelType w:val="hybridMultilevel"/>
    <w:tmpl w:val="7E04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1287C"/>
    <w:multiLevelType w:val="hybridMultilevel"/>
    <w:tmpl w:val="5348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03AA0"/>
    <w:multiLevelType w:val="hybridMultilevel"/>
    <w:tmpl w:val="7938E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22F9"/>
    <w:multiLevelType w:val="hybridMultilevel"/>
    <w:tmpl w:val="01963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5C4B"/>
    <w:multiLevelType w:val="hybridMultilevel"/>
    <w:tmpl w:val="D14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22EEC"/>
    <w:multiLevelType w:val="hybridMultilevel"/>
    <w:tmpl w:val="B450E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23B5"/>
    <w:multiLevelType w:val="hybridMultilevel"/>
    <w:tmpl w:val="9EE0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Dunsby">
    <w15:presenceInfo w15:providerId="AD" w15:userId="S::cwd@ic.ac.uk::7d230c85-f939-436d-a3a6-37621e78bc96"/>
  </w15:person>
  <w15:person w15:author="Sparks, Hugh D">
    <w15:presenceInfo w15:providerId="AD" w15:userId="S::hs5110@ic.ac.uk::c2dbdba6-3c9d-4e18-982d-830239637a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C6"/>
    <w:rsid w:val="00036FC2"/>
    <w:rsid w:val="00036FF9"/>
    <w:rsid w:val="00086D56"/>
    <w:rsid w:val="000C21A5"/>
    <w:rsid w:val="001E4009"/>
    <w:rsid w:val="00206032"/>
    <w:rsid w:val="00226244"/>
    <w:rsid w:val="002F2584"/>
    <w:rsid w:val="003040A1"/>
    <w:rsid w:val="003065CE"/>
    <w:rsid w:val="00324E84"/>
    <w:rsid w:val="003C5279"/>
    <w:rsid w:val="003F0B59"/>
    <w:rsid w:val="00497A39"/>
    <w:rsid w:val="005A46CC"/>
    <w:rsid w:val="005E154B"/>
    <w:rsid w:val="005F1D6A"/>
    <w:rsid w:val="00666AF2"/>
    <w:rsid w:val="006B63EF"/>
    <w:rsid w:val="006F3FC0"/>
    <w:rsid w:val="007025A3"/>
    <w:rsid w:val="007112C7"/>
    <w:rsid w:val="00756BB2"/>
    <w:rsid w:val="00781FC3"/>
    <w:rsid w:val="007F4D2B"/>
    <w:rsid w:val="00825F1F"/>
    <w:rsid w:val="0086379E"/>
    <w:rsid w:val="00882B25"/>
    <w:rsid w:val="00914F33"/>
    <w:rsid w:val="009168CB"/>
    <w:rsid w:val="00981F64"/>
    <w:rsid w:val="009A1895"/>
    <w:rsid w:val="00A02D79"/>
    <w:rsid w:val="00A0779B"/>
    <w:rsid w:val="00A559A3"/>
    <w:rsid w:val="00A57A14"/>
    <w:rsid w:val="00A92117"/>
    <w:rsid w:val="00AA4B92"/>
    <w:rsid w:val="00B17E5F"/>
    <w:rsid w:val="00B424B3"/>
    <w:rsid w:val="00B75FBD"/>
    <w:rsid w:val="00C62E11"/>
    <w:rsid w:val="00C97380"/>
    <w:rsid w:val="00DD609A"/>
    <w:rsid w:val="00DF4F15"/>
    <w:rsid w:val="00E40D3C"/>
    <w:rsid w:val="00EF00C6"/>
    <w:rsid w:val="00F121FC"/>
    <w:rsid w:val="00F14BF8"/>
    <w:rsid w:val="00F831F1"/>
    <w:rsid w:val="00F9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A1E7"/>
  <w15:chartTrackingRefBased/>
  <w15:docId w15:val="{7FF14F5A-39A6-495F-8C0C-76C46B6D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9B"/>
  </w:style>
  <w:style w:type="paragraph" w:styleId="Heading1">
    <w:name w:val="heading 1"/>
    <w:basedOn w:val="Normal"/>
    <w:next w:val="Normal"/>
    <w:link w:val="Heading1Char"/>
    <w:uiPriority w:val="9"/>
    <w:qFormat/>
    <w:rsid w:val="00A07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7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7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A1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4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Sparks, Hugh D</cp:lastModifiedBy>
  <cp:revision>48</cp:revision>
  <cp:lastPrinted>2023-05-22T18:43:00Z</cp:lastPrinted>
  <dcterms:created xsi:type="dcterms:W3CDTF">2023-05-22T18:14:00Z</dcterms:created>
  <dcterms:modified xsi:type="dcterms:W3CDTF">2023-05-30T17:35:00Z</dcterms:modified>
</cp:coreProperties>
</file>